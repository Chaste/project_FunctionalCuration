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362" w:rsidRDefault="00450362">
      <w:pPr>
        <w:pStyle w:val="Heading2"/>
        <w:spacing w:before="0"/>
      </w:pPr>
      <w:commentRangeStart w:id="0"/>
      <w:commentRangeStart w:id="1"/>
      <w:commentRangeStart w:id="2"/>
      <w:r>
        <w:t>Introduction</w:t>
      </w:r>
      <w:commentRangeEnd w:id="0"/>
      <w:r w:rsidR="00564C1E">
        <w:rPr>
          <w:rStyle w:val="CommentReference"/>
          <w:rFonts w:ascii="Times New Roman" w:hAnsi="Times New Roman" w:cs="Times New Roman"/>
          <w:b w:val="0"/>
          <w:bCs w:val="0"/>
          <w:iCs w:val="0"/>
        </w:rPr>
        <w:commentReference w:id="0"/>
      </w:r>
      <w:commentRangeEnd w:id="1"/>
      <w:r w:rsidR="00867E45">
        <w:rPr>
          <w:rStyle w:val="CommentReference"/>
          <w:rFonts w:ascii="Times New Roman" w:hAnsi="Times New Roman" w:cs="Times New Roman"/>
          <w:b w:val="0"/>
          <w:bCs w:val="0"/>
          <w:iCs w:val="0"/>
        </w:rPr>
        <w:commentReference w:id="1"/>
      </w:r>
      <w:commentRangeEnd w:id="2"/>
      <w:r w:rsidR="00AD0350">
        <w:rPr>
          <w:rStyle w:val="CommentReference"/>
          <w:rFonts w:ascii="Times New Roman" w:hAnsi="Times New Roman" w:cs="Times New Roman"/>
          <w:b w:val="0"/>
          <w:bCs w:val="0"/>
          <w:iCs w:val="0"/>
        </w:rPr>
        <w:commentReference w:id="2"/>
      </w:r>
    </w:p>
    <w:p w:rsidR="003E43D1" w:rsidRDefault="003E43D1" w:rsidP="003E43D1">
      <w:pPr>
        <w:rPr>
          <w:ins w:id="3" w:author=" Jonathan Cooper" w:date="2012-03-17T21:28:00Z"/>
        </w:rPr>
      </w:pPr>
      <w:r w:rsidRPr="003E43D1">
        <w:t xml:space="preserve">One of the key issues in computational </w:t>
      </w:r>
      <w:del w:id="4" w:author=" Jonathan Cooper" w:date="2012-03-17T21:12:00Z">
        <w:r w:rsidRPr="003E43D1" w:rsidDel="00867E45">
          <w:delText>and mathema</w:delText>
        </w:r>
        <w:r w:rsidRPr="003E43D1" w:rsidDel="00867E45">
          <w:delText>t</w:delText>
        </w:r>
        <w:r w:rsidRPr="003E43D1" w:rsidDel="00867E45">
          <w:delText xml:space="preserve">ical </w:delText>
        </w:r>
      </w:del>
      <w:r w:rsidRPr="003E43D1">
        <w:t>biology is the way we integrate models and data</w:t>
      </w:r>
      <w:del w:id="5" w:author=" Jonathan Cooper" w:date="2012-03-17T21:26:00Z">
        <w:r w:rsidRPr="003E43D1" w:rsidDel="00AD0350">
          <w:delText xml:space="preserve">. </w:delText>
        </w:r>
      </w:del>
      <w:ins w:id="6" w:author="Gary Mirams" w:date="2012-03-16T17:20:00Z">
        <w:del w:id="7" w:author=" Jonathan Cooper" w:date="2012-03-17T21:26:00Z">
          <w:r w:rsidR="00855EE5" w:rsidDel="00AD0350">
            <w:delText>That is</w:delText>
          </w:r>
        </w:del>
      </w:ins>
      <w:ins w:id="8" w:author="Gary Mirams" w:date="2012-03-16T17:23:00Z">
        <w:del w:id="9" w:author=" Jonathan Cooper" w:date="2012-03-17T21:26:00Z">
          <w:r w:rsidR="008F56B7" w:rsidDel="00AD0350">
            <w:delText>:</w:delText>
          </w:r>
        </w:del>
      </w:ins>
      <w:ins w:id="10" w:author="Gary Mirams" w:date="2012-03-16T17:20:00Z">
        <w:del w:id="11" w:author=" Jonathan Cooper" w:date="2012-03-17T21:26:00Z">
          <w:r w:rsidR="008F56B7" w:rsidDel="00AD0350">
            <w:delText xml:space="preserve"> fit model</w:delText>
          </w:r>
        </w:del>
      </w:ins>
      <w:ins w:id="12" w:author="Gary Mirams" w:date="2012-03-16T17:23:00Z">
        <w:del w:id="13" w:author=" Jonathan Cooper" w:date="2012-03-17T21:26:00Z">
          <w:r w:rsidR="008F56B7" w:rsidDel="00AD0350">
            <w:delText xml:space="preserve"> parameters</w:delText>
          </w:r>
        </w:del>
      </w:ins>
      <w:ins w:id="14" w:author="Gary Mirams" w:date="2012-03-16T17:20:00Z">
        <w:del w:id="15" w:author=" Jonathan Cooper" w:date="2012-03-17T21:26:00Z">
          <w:r w:rsidR="00855EE5" w:rsidDel="00AD0350">
            <w:delText xml:space="preserve"> to training data</w:delText>
          </w:r>
        </w:del>
      </w:ins>
      <w:ins w:id="16" w:author="Gary Mirams" w:date="2012-03-16T17:22:00Z">
        <w:del w:id="17" w:author=" Jonathan Cooper" w:date="2012-03-17T21:26:00Z">
          <w:r w:rsidR="00855EE5" w:rsidDel="00AD0350">
            <w:delText>;</w:delText>
          </w:r>
        </w:del>
      </w:ins>
      <w:ins w:id="18" w:author="Gary Mirams" w:date="2012-03-16T17:20:00Z">
        <w:del w:id="19" w:author=" Jonathan Cooper" w:date="2012-03-17T21:26:00Z">
          <w:r w:rsidR="00855EE5" w:rsidDel="00AD0350">
            <w:delText xml:space="preserve"> compare</w:delText>
          </w:r>
        </w:del>
      </w:ins>
      <w:ins w:id="20" w:author="Gary Mirams" w:date="2012-03-16T17:22:00Z">
        <w:del w:id="21" w:author=" Jonathan Cooper" w:date="2012-03-17T21:26:00Z">
          <w:r w:rsidR="00855EE5" w:rsidDel="00AD0350">
            <w:delText xml:space="preserve"> and rank</w:delText>
          </w:r>
        </w:del>
      </w:ins>
      <w:ins w:id="22" w:author="Gary Mirams" w:date="2012-03-16T17:20:00Z">
        <w:del w:id="23" w:author=" Jonathan Cooper" w:date="2012-03-17T21:26:00Z">
          <w:r w:rsidR="00855EE5" w:rsidDel="00AD0350">
            <w:delText xml:space="preserve"> models with test/validation data</w:delText>
          </w:r>
        </w:del>
      </w:ins>
      <w:ins w:id="24" w:author="Gary Mirams" w:date="2012-03-16T17:22:00Z">
        <w:del w:id="25" w:author=" Jonathan Cooper" w:date="2012-03-17T21:26:00Z">
          <w:r w:rsidR="00855EE5" w:rsidDel="00AD0350">
            <w:delText xml:space="preserve"> (model s</w:delText>
          </w:r>
          <w:r w:rsidR="00855EE5" w:rsidDel="00AD0350">
            <w:delText>e</w:delText>
          </w:r>
          <w:r w:rsidR="00855EE5" w:rsidDel="00AD0350">
            <w:delText>lection);</w:delText>
          </w:r>
          <w:r w:rsidR="00DA494D" w:rsidDel="00AD0350">
            <w:delText xml:space="preserve"> </w:delText>
          </w:r>
        </w:del>
      </w:ins>
      <w:ins w:id="26" w:author="Gary Mirams" w:date="2012-03-16T17:20:00Z">
        <w:del w:id="27" w:author=" Jonathan Cooper" w:date="2012-03-17T21:26:00Z">
          <w:r w:rsidR="00855EE5" w:rsidDel="00AD0350">
            <w:delText xml:space="preserve">predict the data </w:delText>
          </w:r>
        </w:del>
      </w:ins>
      <w:ins w:id="28" w:author="Gary Mirams" w:date="2012-03-16T17:23:00Z">
        <w:del w:id="29" w:author=" Jonathan Cooper" w:date="2012-03-17T21:26:00Z">
          <w:r w:rsidR="008F56B7" w:rsidDel="00AD0350">
            <w:delText xml:space="preserve">that will </w:delText>
          </w:r>
        </w:del>
      </w:ins>
      <w:ins w:id="30" w:author="Gary Mirams" w:date="2012-03-16T17:20:00Z">
        <w:del w:id="31" w:author=" Jonathan Cooper" w:date="2012-03-17T21:26:00Z">
          <w:r w:rsidR="00855EE5" w:rsidDel="00AD0350">
            <w:delText>resu</w:delText>
          </w:r>
        </w:del>
      </w:ins>
      <w:ins w:id="32" w:author="Gary Mirams" w:date="2012-03-16T17:24:00Z">
        <w:del w:id="33" w:author=" Jonathan Cooper" w:date="2012-03-17T21:26:00Z">
          <w:r w:rsidR="008F56B7" w:rsidDel="00AD0350">
            <w:delText xml:space="preserve">lt </w:delText>
          </w:r>
        </w:del>
      </w:ins>
      <w:ins w:id="34" w:author="Gary Mirams" w:date="2012-03-16T17:20:00Z">
        <w:del w:id="35" w:author=" Jonathan Cooper" w:date="2012-03-17T21:26:00Z">
          <w:r w:rsidR="00855EE5" w:rsidDel="00AD0350">
            <w:delText>from new experiments</w:delText>
          </w:r>
        </w:del>
      </w:ins>
      <w:ins w:id="36" w:author="Gary Mirams" w:date="2012-03-16T17:24:00Z">
        <w:del w:id="37" w:author=" Jonathan Cooper" w:date="2012-03-17T21:26:00Z">
          <w:r w:rsidR="008F56B7" w:rsidDel="00AD0350">
            <w:delText xml:space="preserve"> and co</w:delText>
          </w:r>
          <w:r w:rsidR="008F56B7" w:rsidDel="00AD0350">
            <w:delText>m</w:delText>
          </w:r>
          <w:r w:rsidR="008F56B7" w:rsidDel="00AD0350">
            <w:delText>pare when this becomes available</w:delText>
          </w:r>
        </w:del>
      </w:ins>
      <w:ins w:id="38" w:author=" Jonathan Cooper" w:date="2012-03-17T21:26:00Z">
        <w:r w:rsidR="00AD0350">
          <w:t>, e.g. in model fi</w:t>
        </w:r>
        <w:r w:rsidR="00AD0350">
          <w:t>t</w:t>
        </w:r>
        <w:r w:rsidR="00AD0350">
          <w:t>ting, validation, or selectio</w:t>
        </w:r>
        <w:bookmarkStart w:id="39" w:name="_GoBack"/>
        <w:bookmarkEnd w:id="39"/>
        <w:r w:rsidR="00AD0350">
          <w:t>n</w:t>
        </w:r>
      </w:ins>
      <w:ins w:id="40" w:author="Gary Mirams" w:date="2012-03-16T17:20:00Z">
        <w:r w:rsidR="00855EE5">
          <w:t xml:space="preserve">. </w:t>
        </w:r>
      </w:ins>
      <w:r w:rsidRPr="003E43D1">
        <w:t>Current approaches are ty</w:t>
      </w:r>
      <w:r w:rsidRPr="003E43D1">
        <w:t>p</w:t>
      </w:r>
      <w:r w:rsidRPr="003E43D1">
        <w:t xml:space="preserve">ically ad-hoc and disconnected, </w:t>
      </w:r>
      <w:ins w:id="41" w:author=" Jonathan Cooper" w:date="2012-03-17T20:09:00Z">
        <w:r w:rsidR="00EF0308" w:rsidRPr="00EF0308">
          <w:t>and a more formal, integrated a</w:t>
        </w:r>
        <w:r w:rsidR="00EF0308" w:rsidRPr="00EF0308">
          <w:t>p</w:t>
        </w:r>
        <w:r w:rsidR="00EF0308" w:rsidRPr="00EF0308">
          <w:t>proach is urgently needed</w:t>
        </w:r>
      </w:ins>
      <w:del w:id="42" w:author=" Jonathan Cooper" w:date="2012-03-17T20:09:00Z">
        <w:r w:rsidRPr="003E43D1" w:rsidDel="00EF0308">
          <w:delText>and so a completely different strategy is nee</w:delText>
        </w:r>
        <w:r w:rsidRPr="003E43D1" w:rsidDel="00EF0308">
          <w:delText>d</w:delText>
        </w:r>
        <w:r w:rsidRPr="003E43D1" w:rsidDel="00EF0308">
          <w:delText>ed</w:delText>
        </w:r>
      </w:del>
      <w:r w:rsidRPr="003E43D1">
        <w:t>. A quantitative model should provide an unambiguous and testable descri</w:t>
      </w:r>
      <w:r w:rsidRPr="003E43D1">
        <w:t>p</w:t>
      </w:r>
      <w:r w:rsidRPr="003E43D1">
        <w:t xml:space="preserve">tion of a proposed mechanism. However, </w:t>
      </w:r>
      <w:ins w:id="43" w:author=" Jonathan Cooper" w:date="2012-03-17T20:05:00Z">
        <w:r w:rsidR="004F0D88" w:rsidRPr="004F0D88">
          <w:t>today the results obtained from model simulation and anal</w:t>
        </w:r>
        <w:r w:rsidR="004F0D88" w:rsidRPr="004F0D88">
          <w:t>y</w:t>
        </w:r>
        <w:r w:rsidR="004F0D88" w:rsidRPr="004F0D88">
          <w:t>sis are often not reproducible</w:t>
        </w:r>
      </w:ins>
      <w:ins w:id="44" w:author=" Jonathan Cooper" w:date="2012-03-17T21:28:00Z">
        <w:r w:rsidR="00AD0350">
          <w:t>, and the models are hard to re-use</w:t>
        </w:r>
      </w:ins>
      <w:del w:id="45" w:author=" Jonathan Cooper" w:date="2012-03-17T20:05:00Z">
        <w:r w:rsidRPr="003E43D1" w:rsidDel="004F0D88">
          <w:delText>today models are probably the least repr</w:delText>
        </w:r>
        <w:r w:rsidRPr="003E43D1" w:rsidDel="004F0D88">
          <w:delText>o</w:delText>
        </w:r>
        <w:r w:rsidRPr="003E43D1" w:rsidDel="004F0D88">
          <w:delText>ducible type of research outputs</w:delText>
        </w:r>
      </w:del>
      <w:r w:rsidRPr="003E43D1">
        <w:t xml:space="preserve">. </w:t>
      </w:r>
      <w:del w:id="46" w:author=" Jonathan Cooper" w:date="2012-03-17T21:29:00Z">
        <w:r w:rsidRPr="003E43D1" w:rsidDel="00AD0350">
          <w:delText>While some community standards for repr</w:delText>
        </w:r>
        <w:r w:rsidRPr="003E43D1" w:rsidDel="00AD0350">
          <w:delText>e</w:delText>
        </w:r>
        <w:r w:rsidRPr="003E43D1" w:rsidDel="00AD0350">
          <w:delText>senting models themselves exist</w:delText>
        </w:r>
      </w:del>
      <w:ins w:id="47" w:author="Gary Mirams" w:date="2012-03-16T17:24:00Z">
        <w:del w:id="48" w:author=" Jonathan Cooper" w:date="2012-03-17T21:29:00Z">
          <w:r w:rsidR="008F56B7" w:rsidDel="00AD0350">
            <w:delText xml:space="preserve"> [</w:delText>
          </w:r>
        </w:del>
        <w:del w:id="49" w:author=" Jonathan Cooper" w:date="2012-03-17T21:22:00Z">
          <w:r w:rsidR="008F56B7" w:rsidDel="00F709E6">
            <w:delText>cite SBML and CellML if room in refs</w:delText>
          </w:r>
        </w:del>
        <w:del w:id="50" w:author=" Jonathan Cooper" w:date="2012-03-17T21:29:00Z">
          <w:r w:rsidR="008F56B7" w:rsidDel="00AD0350">
            <w:delText>]</w:delText>
          </w:r>
        </w:del>
      </w:ins>
      <w:del w:id="51" w:author=" Jonathan Cooper" w:date="2012-03-17T21:29:00Z">
        <w:r w:rsidRPr="003E43D1" w:rsidDel="00AD0350">
          <w:delText>, t</w:delText>
        </w:r>
      </w:del>
      <w:ins w:id="52" w:author=" Jonathan Cooper" w:date="2012-03-17T21:29:00Z">
        <w:r w:rsidR="00AD0350">
          <w:t>T</w:t>
        </w:r>
      </w:ins>
      <w:r w:rsidRPr="003E43D1">
        <w:t>asks such as comparing different hypoth</w:t>
      </w:r>
      <w:r w:rsidRPr="003E43D1">
        <w:t>e</w:t>
      </w:r>
      <w:r w:rsidRPr="003E43D1">
        <w:t>ses against experimental data, determining a model's suitability or limitations for a particular study, or i</w:t>
      </w:r>
      <w:r w:rsidRPr="003E43D1">
        <w:t>n</w:t>
      </w:r>
      <w:r w:rsidRPr="003E43D1">
        <w:t>cremental development of models, are still challenging and often performed ina</w:t>
      </w:r>
      <w:r w:rsidRPr="003E43D1">
        <w:t>d</w:t>
      </w:r>
      <w:r w:rsidRPr="003E43D1">
        <w:t>equately.</w:t>
      </w:r>
    </w:p>
    <w:p w:rsidR="00AD0350" w:rsidRDefault="00AD0350" w:rsidP="003E43D1">
      <w:pPr>
        <w:rPr>
          <w:ins w:id="53" w:author=" Jonathan Cooper" w:date="2012-03-17T21:43:00Z"/>
        </w:rPr>
      </w:pPr>
      <w:ins w:id="54" w:author=" Jonathan Cooper" w:date="2012-03-17T22:00:00Z">
        <w:r>
          <w:t>V</w:t>
        </w:r>
      </w:ins>
      <w:ins w:id="55" w:author=" Jonathan Cooper" w:date="2012-03-17T21:28:00Z">
        <w:r>
          <w:t xml:space="preserve">arious </w:t>
        </w:r>
      </w:ins>
      <w:ins w:id="56" w:author=" Jonathan Cooper" w:date="2012-03-17T21:29:00Z">
        <w:r w:rsidRPr="003E43D1">
          <w:t>community standards for repr</w:t>
        </w:r>
        <w:r w:rsidRPr="003E43D1">
          <w:t>e</w:t>
        </w:r>
        <w:r w:rsidRPr="003E43D1">
          <w:t>senting models themselves exist</w:t>
        </w:r>
        <w:r>
          <w:t xml:space="preserve"> [</w:t>
        </w:r>
        <w:r>
          <w:t xml:space="preserve">e.g. </w:t>
        </w:r>
        <w:r>
          <w:t>5</w:t>
        </w:r>
        <w:proofErr w:type="gramStart"/>
        <w:r>
          <w:t>,6</w:t>
        </w:r>
        <w:proofErr w:type="gramEnd"/>
        <w:r>
          <w:t>]</w:t>
        </w:r>
      </w:ins>
      <w:ins w:id="57" w:author=" Jonathan Cooper" w:date="2012-03-17T21:32:00Z">
        <w:r>
          <w:t xml:space="preserve"> and so the models can be exchanged</w:t>
        </w:r>
      </w:ins>
      <w:ins w:id="58" w:author=" Jonathan Cooper" w:date="2012-03-17T22:00:00Z">
        <w:r>
          <w:t>. However more information is needed</w:t>
        </w:r>
      </w:ins>
      <w:ins w:id="59" w:author=" Jonathan Cooper" w:date="2012-03-17T21:31:00Z">
        <w:r>
          <w:t>.</w:t>
        </w:r>
      </w:ins>
      <w:ins w:id="60" w:author=" Jonathan Cooper" w:date="2012-03-17T21:32:00Z">
        <w:r>
          <w:t xml:space="preserve"> </w:t>
        </w:r>
        <w:r w:rsidRPr="00AD0350">
          <w:rPr>
            <w:i/>
            <w:rPrChange w:id="61" w:author=" Jonathan Cooper" w:date="2012-03-17T21:32:00Z">
              <w:rPr/>
            </w:rPrChange>
          </w:rPr>
          <w:t>Vi</w:t>
        </w:r>
        <w:r w:rsidRPr="00AD0350">
          <w:rPr>
            <w:i/>
            <w:rPrChange w:id="62" w:author=" Jonathan Cooper" w:date="2012-03-17T21:32:00Z">
              <w:rPr/>
            </w:rPrChange>
          </w:rPr>
          <w:t>r</w:t>
        </w:r>
        <w:r w:rsidRPr="00AD0350">
          <w:rPr>
            <w:i/>
            <w:rPrChange w:id="63" w:author=" Jonathan Cooper" w:date="2012-03-17T21:32:00Z">
              <w:rPr/>
            </w:rPrChange>
          </w:rPr>
          <w:t>tual experiments</w:t>
        </w:r>
        <w:r>
          <w:t xml:space="preserve"> are required in </w:t>
        </w:r>
      </w:ins>
      <w:ins w:id="64" w:author=" Jonathan Cooper" w:date="2012-03-17T21:33:00Z">
        <w:r>
          <w:t xml:space="preserve">order to </w:t>
        </w:r>
        <w:r w:rsidRPr="003E43D1">
          <w:t>simulat</w:t>
        </w:r>
        <w:r>
          <w:t>e</w:t>
        </w:r>
        <w:r w:rsidRPr="003E43D1">
          <w:t xml:space="preserve"> in the models precisely the same protocols employed in ge</w:t>
        </w:r>
        <w:r w:rsidRPr="003E43D1">
          <w:t>n</w:t>
        </w:r>
        <w:r w:rsidRPr="003E43D1">
          <w:t>erating the experimental data used to develop or test the models</w:t>
        </w:r>
      </w:ins>
      <w:ins w:id="65" w:author=" Jonathan Cooper" w:date="2012-03-17T21:34:00Z">
        <w:r>
          <w:t>. Further</w:t>
        </w:r>
      </w:ins>
      <w:ins w:id="66" w:author=" Jonathan Cooper" w:date="2012-03-17T21:59:00Z">
        <w:r>
          <w:t>more</w:t>
        </w:r>
      </w:ins>
      <w:ins w:id="67" w:author=" Jonathan Cooper" w:date="2012-03-17T21:34:00Z">
        <w:r>
          <w:t xml:space="preserve"> these p</w:t>
        </w:r>
      </w:ins>
      <w:ins w:id="68" w:author=" Jonathan Cooper" w:date="2012-03-17T21:35:00Z">
        <w:r>
          <w:t>rotocol descri</w:t>
        </w:r>
        <w:r>
          <w:t>p</w:t>
        </w:r>
        <w:r>
          <w:t>tions must</w:t>
        </w:r>
      </w:ins>
      <w:ins w:id="69" w:author=" Jonathan Cooper" w:date="2012-03-17T21:41:00Z">
        <w:r>
          <w:t xml:space="preserve"> also</w:t>
        </w:r>
      </w:ins>
      <w:ins w:id="70" w:author=" Jonathan Cooper" w:date="2012-03-17T21:35:00Z">
        <w:r>
          <w:t xml:space="preserve"> be sharable in standard formats</w:t>
        </w:r>
      </w:ins>
      <w:ins w:id="71" w:author=" Jonathan Cooper" w:date="2012-03-17T21:41:00Z">
        <w:r>
          <w:t xml:space="preserve"> (e.g. buil</w:t>
        </w:r>
        <w:r>
          <w:t>d</w:t>
        </w:r>
        <w:r>
          <w:t>ing on SED-ML [12]) with the models</w:t>
        </w:r>
      </w:ins>
      <w:ins w:id="72" w:author=" Jonathan Cooper" w:date="2012-03-17T21:42:00Z">
        <w:r>
          <w:t xml:space="preserve">, in order to achieve </w:t>
        </w:r>
      </w:ins>
      <w:ins w:id="73" w:author=" Jonathan Cooper" w:date="2012-03-17T21:59:00Z">
        <w:r>
          <w:t xml:space="preserve">effective </w:t>
        </w:r>
      </w:ins>
      <w:ins w:id="74" w:author=" Jonathan Cooper" w:date="2012-03-17T21:42:00Z">
        <w:r>
          <w:t>re-use.</w:t>
        </w:r>
      </w:ins>
    </w:p>
    <w:p w:rsidR="00AD0350" w:rsidRPr="003E43D1" w:rsidDel="00AD0350" w:rsidRDefault="00AD0350" w:rsidP="003E43D1">
      <w:pPr>
        <w:rPr>
          <w:del w:id="75" w:author=" Jonathan Cooper" w:date="2012-03-17T21:45:00Z"/>
        </w:rPr>
      </w:pPr>
      <w:ins w:id="76" w:author=" Jonathan Cooper" w:date="2012-03-17T21:43:00Z">
        <w:r>
          <w:t>Building up a repository of models and protocols, c</w:t>
        </w:r>
        <w:r>
          <w:t>u</w:t>
        </w:r>
        <w:r>
          <w:t xml:space="preserve">rated </w:t>
        </w:r>
      </w:ins>
      <w:ins w:id="77" w:author=" Jonathan Cooper" w:date="2012-03-17T21:44:00Z">
        <w:r>
          <w:t>and linked</w:t>
        </w:r>
      </w:ins>
      <w:ins w:id="78" w:author=" Jonathan Cooper" w:date="2012-03-17T21:43:00Z">
        <w:r>
          <w:t xml:space="preserve"> with the corresponding </w:t>
        </w:r>
      </w:ins>
      <w:ins w:id="79" w:author=" Jonathan Cooper" w:date="2012-03-17T21:44:00Z">
        <w:r>
          <w:t xml:space="preserve">experimental data, is </w:t>
        </w:r>
      </w:ins>
      <w:ins w:id="80" w:author=" Jonathan Cooper" w:date="2012-03-17T21:45:00Z">
        <w:r>
          <w:t xml:space="preserve">we argue </w:t>
        </w:r>
      </w:ins>
      <w:ins w:id="81" w:author=" Jonathan Cooper" w:date="2012-03-17T21:44:00Z">
        <w:r>
          <w:t xml:space="preserve">fundamental to improving </w:t>
        </w:r>
      </w:ins>
      <w:ins w:id="82" w:author=" Jonathan Cooper" w:date="2012-03-17T21:45:00Z">
        <w:r>
          <w:t xml:space="preserve">both the quality of our models, and the ease with which they can be re-used. It is a core component of </w:t>
        </w:r>
      </w:ins>
    </w:p>
    <w:p w:rsidR="003E43D1" w:rsidDel="00AD0350" w:rsidRDefault="003E43D1" w:rsidP="003E43D1">
      <w:pPr>
        <w:rPr>
          <w:del w:id="83" w:author=" Jonathan Cooper" w:date="2012-03-17T21:46:00Z"/>
        </w:rPr>
      </w:pPr>
      <w:del w:id="84" w:author=" Jonathan Cooper" w:date="2012-03-17T21:45:00Z">
        <w:r w:rsidRPr="008241C1" w:rsidDel="00AD0350">
          <w:rPr>
            <w:i/>
          </w:rPr>
          <w:delText>F</w:delText>
        </w:r>
      </w:del>
      <w:ins w:id="85" w:author=" Jonathan Cooper" w:date="2012-03-17T21:45:00Z">
        <w:r w:rsidR="00AD0350">
          <w:rPr>
            <w:i/>
          </w:rPr>
          <w:t>f</w:t>
        </w:r>
      </w:ins>
      <w:r w:rsidRPr="008241C1">
        <w:rPr>
          <w:i/>
        </w:rPr>
        <w:t>unctional curation</w:t>
      </w:r>
      <w:r w:rsidRPr="003E43D1">
        <w:t xml:space="preserve"> </w:t>
      </w:r>
      <w:ins w:id="86" w:author=" Jonathan Cooper" w:date="2012-03-17T21:45:00Z">
        <w:r w:rsidR="00AD0350">
          <w:t xml:space="preserve">[3] – the </w:t>
        </w:r>
      </w:ins>
      <w:del w:id="87" w:author=" Jonathan Cooper" w:date="2012-03-17T21:46:00Z">
        <w:r w:rsidRPr="003E43D1" w:rsidDel="00AD0350">
          <w:delText>is intended to address this pro</w:delText>
        </w:r>
        <w:r w:rsidRPr="003E43D1" w:rsidDel="00AD0350">
          <w:delText>b</w:delText>
        </w:r>
        <w:r w:rsidRPr="003E43D1" w:rsidDel="00AD0350">
          <w:delText xml:space="preserve">lem. The key underpinning </w:delText>
        </w:r>
      </w:del>
      <w:r w:rsidRPr="003E43D1">
        <w:t xml:space="preserve">idea </w:t>
      </w:r>
      <w:del w:id="88" w:author=" Jonathan Cooper" w:date="2012-03-17T21:46:00Z">
        <w:r w:rsidRPr="003E43D1" w:rsidDel="00AD0350">
          <w:delText xml:space="preserve">is </w:delText>
        </w:r>
      </w:del>
      <w:r w:rsidRPr="003E43D1">
        <w:t xml:space="preserve">that when </w:t>
      </w:r>
      <w:del w:id="89" w:author=" Jonathan Cooper" w:date="2012-03-17T20:09:00Z">
        <w:r w:rsidRPr="003E43D1" w:rsidDel="00EF0308">
          <w:delText>math</w:delText>
        </w:r>
        <w:r w:rsidRPr="003E43D1" w:rsidDel="00EF0308">
          <w:delText>e</w:delText>
        </w:r>
        <w:r w:rsidRPr="003E43D1" w:rsidDel="00EF0308">
          <w:delText xml:space="preserve">matical and </w:delText>
        </w:r>
      </w:del>
      <w:r w:rsidRPr="003E43D1">
        <w:t>computational mo</w:t>
      </w:r>
      <w:r w:rsidRPr="003E43D1">
        <w:t>d</w:t>
      </w:r>
      <w:r w:rsidRPr="003E43D1">
        <w:t xml:space="preserve">els are being developed and curated the primary goal should be the continuous </w:t>
      </w:r>
      <w:del w:id="90" w:author="Gary Mirams" w:date="2012-03-16T17:26:00Z">
        <w:r w:rsidRPr="003E43D1" w:rsidDel="008F56B7">
          <w:delText xml:space="preserve">comparison </w:delText>
        </w:r>
      </w:del>
      <w:ins w:id="91" w:author="Gary Mirams" w:date="2012-03-16T17:26:00Z">
        <w:r w:rsidR="008F56B7">
          <w:t>evaluation</w:t>
        </w:r>
        <w:r w:rsidR="008F56B7" w:rsidRPr="003E43D1">
          <w:t xml:space="preserve"> </w:t>
        </w:r>
      </w:ins>
      <w:r w:rsidRPr="003E43D1">
        <w:t>of model predi</w:t>
      </w:r>
      <w:r w:rsidRPr="003E43D1">
        <w:t>c</w:t>
      </w:r>
      <w:r w:rsidRPr="003E43D1">
        <w:t>tions against experimental data</w:t>
      </w:r>
      <w:ins w:id="92" w:author=" Jonathan Cooper" w:date="2012-03-17T21:46:00Z">
        <w:r w:rsidR="00AD0350">
          <w:t xml:space="preserve"> – and the model deve</w:t>
        </w:r>
        <w:r w:rsidR="00AD0350">
          <w:t>l</w:t>
        </w:r>
        <w:r w:rsidR="00AD0350">
          <w:t xml:space="preserve">opment framework envisioned in the </w:t>
        </w:r>
      </w:ins>
      <w:del w:id="93" w:author=" Jonathan Cooper" w:date="2012-03-17T21:46:00Z">
        <w:r w:rsidRPr="003E43D1" w:rsidDel="00AD0350">
          <w:delText>. This requires the def</w:delText>
        </w:r>
        <w:r w:rsidRPr="003E43D1" w:rsidDel="00AD0350">
          <w:delText>i</w:delText>
        </w:r>
        <w:r w:rsidRPr="003E43D1" w:rsidDel="00AD0350">
          <w:delText xml:space="preserve">nition of </w:delText>
        </w:r>
        <w:r w:rsidRPr="008241C1" w:rsidDel="00AD0350">
          <w:rPr>
            <w:i/>
          </w:rPr>
          <w:delText>virtual experiments</w:delText>
        </w:r>
        <w:r w:rsidRPr="003E43D1" w:rsidDel="00AD0350">
          <w:delText xml:space="preserve"> – simulating in the mo</w:delText>
        </w:r>
        <w:r w:rsidRPr="003E43D1" w:rsidDel="00AD0350">
          <w:delText>d</w:delText>
        </w:r>
        <w:r w:rsidRPr="003E43D1" w:rsidDel="00AD0350">
          <w:delText>els precisely the same protocols employed in genera</w:delText>
        </w:r>
        <w:r w:rsidRPr="003E43D1" w:rsidDel="00AD0350">
          <w:delText>t</w:delText>
        </w:r>
        <w:r w:rsidRPr="003E43D1" w:rsidDel="00AD0350">
          <w:delText>ing the experimental data used to develop or test the models. A repository of knowledge can then be built up as models, protocols and data are curated t</w:delText>
        </w:r>
        <w:r w:rsidRPr="003E43D1" w:rsidDel="00AD0350">
          <w:delText>o</w:delText>
        </w:r>
        <w:r w:rsidRPr="003E43D1" w:rsidDel="00AD0350">
          <w:delText>gether.</w:delText>
        </w:r>
      </w:del>
    </w:p>
    <w:p w:rsidR="00624CF7" w:rsidRPr="00624CF7" w:rsidDel="00EF0308" w:rsidRDefault="00624CF7" w:rsidP="003E43D1">
      <w:pPr>
        <w:rPr>
          <w:del w:id="94" w:author=" Jonathan Cooper" w:date="2012-03-17T20:10:00Z"/>
          <w:i/>
        </w:rPr>
      </w:pPr>
      <w:del w:id="95" w:author=" Jonathan Cooper" w:date="2012-03-17T20:10:00Z">
        <w:r w:rsidRPr="00624CF7" w:rsidDel="00EF0308">
          <w:rPr>
            <w:i/>
            <w:highlight w:val="yellow"/>
          </w:rPr>
          <w:delText>Some intro on virtual exper</w:delText>
        </w:r>
        <w:r w:rsidRPr="00624CF7" w:rsidDel="00EF0308">
          <w:rPr>
            <w:i/>
            <w:highlight w:val="yellow"/>
          </w:rPr>
          <w:delText>i</w:delText>
        </w:r>
        <w:r w:rsidRPr="00624CF7" w:rsidDel="00EF0308">
          <w:rPr>
            <w:i/>
            <w:highlight w:val="yellow"/>
          </w:rPr>
          <w:delText>ments more generally</w:delText>
        </w:r>
        <w:r w:rsidR="00FC24DE" w:rsidRPr="00FC24DE" w:rsidDel="00EF0308">
          <w:rPr>
            <w:i/>
            <w:highlight w:val="yellow"/>
          </w:rPr>
          <w:delText>?</w:delText>
        </w:r>
      </w:del>
    </w:p>
    <w:p w:rsidR="0066536E" w:rsidRPr="00624CF7" w:rsidRDefault="0066536E" w:rsidP="003E43D1">
      <w:del w:id="96" w:author=" Jonathan Cooper" w:date="2012-03-17T21:46:00Z">
        <w:r w:rsidDel="00AD0350">
          <w:delText xml:space="preserve">As was discussed in the </w:delText>
        </w:r>
      </w:del>
      <w:proofErr w:type="gramStart"/>
      <w:r>
        <w:t>VPH-FET roadmap [</w:t>
      </w:r>
      <w:del w:id="97" w:author=" Jonathan Cooper" w:date="2012-03-17T21:23:00Z">
        <w:r w:rsidDel="00F709E6">
          <w:delText>V2011</w:delText>
        </w:r>
      </w:del>
      <w:ins w:id="98" w:author=" Jonathan Cooper" w:date="2012-03-17T21:23:00Z">
        <w:r w:rsidR="00F709E6">
          <w:t>11</w:t>
        </w:r>
      </w:ins>
      <w:r>
        <w:t>]</w:t>
      </w:r>
      <w:ins w:id="99" w:author=" Jonathan Cooper" w:date="2012-03-17T21:46:00Z">
        <w:r w:rsidR="00AD0350">
          <w:t>.</w:t>
        </w:r>
        <w:proofErr w:type="gramEnd"/>
        <w:r w:rsidR="00AD0350">
          <w:t xml:space="preserve"> As discussed</w:t>
        </w:r>
      </w:ins>
      <w:ins w:id="100" w:author=" Jonathan Cooper" w:date="2012-03-17T21:47:00Z">
        <w:r w:rsidR="00AD0350">
          <w:t xml:space="preserve"> there, </w:t>
        </w:r>
      </w:ins>
      <w:del w:id="101" w:author=" Jonathan Cooper" w:date="2012-03-17T21:46:00Z">
        <w:r w:rsidDel="00AD0350">
          <w:delText xml:space="preserve"> </w:delText>
        </w:r>
      </w:del>
      <w:r>
        <w:t>there are both tec</w:t>
      </w:r>
      <w:r>
        <w:t>h</w:t>
      </w:r>
      <w:r>
        <w:t>nical and societal challenges to achieving such a v</w:t>
      </w:r>
      <w:r>
        <w:t>i</w:t>
      </w:r>
      <w:r>
        <w:t>sion</w:t>
      </w:r>
      <w:r w:rsidR="00624CF7">
        <w:t>. Given the broad range of models and exper</w:t>
      </w:r>
      <w:r w:rsidR="00624CF7">
        <w:t>i</w:t>
      </w:r>
      <w:r w:rsidR="00624CF7">
        <w:t>ments studied in the life sciences, developing standard formats to repr</w:t>
      </w:r>
      <w:r w:rsidR="00624CF7">
        <w:t>e</w:t>
      </w:r>
      <w:r w:rsidR="00624CF7">
        <w:t xml:space="preserve">sent them is a significant and on-going task. Much </w:t>
      </w:r>
      <w:del w:id="102" w:author=" Jonathan Cooper" w:date="2012-03-17T22:04:00Z">
        <w:r w:rsidR="00624CF7" w:rsidDel="00AD0350">
          <w:delText xml:space="preserve">development </w:delText>
        </w:r>
      </w:del>
      <w:r w:rsidR="00624CF7">
        <w:t>effort is then needed to develop the tool infr</w:t>
      </w:r>
      <w:r w:rsidR="00624CF7">
        <w:t>a</w:t>
      </w:r>
      <w:r w:rsidR="00624CF7">
        <w:t>structure around such standards</w:t>
      </w:r>
      <w:r>
        <w:t>.</w:t>
      </w:r>
      <w:r w:rsidR="00624CF7">
        <w:t xml:space="preserve"> Perhaps even more challenging however is achieving c</w:t>
      </w:r>
      <w:r w:rsidR="003E7798" w:rsidRPr="00624CF7">
        <w:t>ommunity uptake</w:t>
      </w:r>
      <w:r w:rsidR="00624CF7">
        <w:t>. This requires significant progress on usability of solutions, including good documentation and trai</w:t>
      </w:r>
      <w:r w:rsidR="00624CF7">
        <w:t>n</w:t>
      </w:r>
      <w:r w:rsidR="00624CF7">
        <w:t>ing materials. It also requires that sol</w:t>
      </w:r>
      <w:r w:rsidR="00624CF7">
        <w:t>u</w:t>
      </w:r>
      <w:r w:rsidR="00624CF7">
        <w:t>tions provide added value to researchers, with demo</w:t>
      </w:r>
      <w:r w:rsidR="00624CF7">
        <w:t>n</w:t>
      </w:r>
      <w:r w:rsidR="00624CF7">
        <w:t>strator projects by “eager adopters” manifesting the potential impact.</w:t>
      </w:r>
    </w:p>
    <w:p w:rsidR="00564C1E" w:rsidRPr="00564C1E" w:rsidRDefault="00564C1E">
      <w:r>
        <w:t>This paper describes our approach to achieving this goal, the progress made in conception and impleme</w:t>
      </w:r>
      <w:r>
        <w:t>n</w:t>
      </w:r>
      <w:r>
        <w:t>tation since our initial prototype [</w:t>
      </w:r>
      <w:del w:id="103" w:author=" Jonathan Cooper" w:date="2012-03-17T21:23:00Z">
        <w:r w:rsidDel="00F709E6">
          <w:delText>C2011a</w:delText>
        </w:r>
      </w:del>
      <w:ins w:id="104" w:author=" Jonathan Cooper" w:date="2012-03-17T21:23:00Z">
        <w:r w:rsidR="00F709E6">
          <w:t>3</w:t>
        </w:r>
      </w:ins>
      <w:r>
        <w:t>], and some future directions.</w:t>
      </w:r>
    </w:p>
    <w:p w:rsidR="00D5061C" w:rsidRDefault="00D5061C" w:rsidP="008241C1">
      <w:pPr>
        <w:pStyle w:val="Heading2"/>
      </w:pPr>
      <w:r>
        <w:lastRenderedPageBreak/>
        <w:t>Use-cases</w:t>
      </w:r>
    </w:p>
    <w:p w:rsidR="009F616A" w:rsidRDefault="00867E45" w:rsidP="009F616A">
      <w:ins w:id="105" w:author=" Jonathan Cooper" w:date="2012-03-17T21:07:00Z">
        <w:r>
          <w:t xml:space="preserve">Development of both </w:t>
        </w:r>
      </w:ins>
      <w:del w:id="106" w:author=" Jonathan Cooper" w:date="2012-03-17T21:07:00Z">
        <w:r w:rsidR="009F616A" w:rsidDel="00867E45">
          <w:delText>S</w:delText>
        </w:r>
      </w:del>
      <w:ins w:id="107" w:author=" Jonathan Cooper" w:date="2012-03-17T21:07:00Z">
        <w:r>
          <w:t>s</w:t>
        </w:r>
      </w:ins>
      <w:r w:rsidR="009F616A">
        <w:t>oftware</w:t>
      </w:r>
      <w:ins w:id="108" w:author=" Jonathan Cooper" w:date="2012-03-17T21:07:00Z">
        <w:r>
          <w:t xml:space="preserve"> tools</w:t>
        </w:r>
      </w:ins>
      <w:r w:rsidR="009F616A">
        <w:t xml:space="preserve"> </w:t>
      </w:r>
      <w:del w:id="109" w:author=" Jonathan Cooper" w:date="2012-03-17T21:07:00Z">
        <w:r w:rsidR="009F616A" w:rsidDel="00867E45">
          <w:delText>or</w:delText>
        </w:r>
      </w:del>
      <w:ins w:id="110" w:author=" Jonathan Cooper" w:date="2012-03-17T21:07:00Z">
        <w:r>
          <w:t>and</w:t>
        </w:r>
      </w:ins>
      <w:r w:rsidR="009F616A">
        <w:t xml:space="preserve"> standard</w:t>
      </w:r>
      <w:del w:id="111" w:author=" Jonathan Cooper" w:date="2012-03-17T21:07:00Z">
        <w:r w:rsidR="009F616A" w:rsidDel="00867E45">
          <w:delText>s</w:delText>
        </w:r>
      </w:del>
      <w:ins w:id="112" w:author=" Jonathan Cooper" w:date="2012-03-17T21:07:00Z">
        <w:r>
          <w:t xml:space="preserve"> fo</w:t>
        </w:r>
        <w:r>
          <w:t>r</w:t>
        </w:r>
        <w:r>
          <w:t xml:space="preserve">mats </w:t>
        </w:r>
      </w:ins>
      <w:del w:id="113" w:author=" Jonathan Cooper" w:date="2012-03-17T21:07:00Z">
        <w:r w:rsidR="009F616A" w:rsidDel="00867E45">
          <w:delText xml:space="preserve"> development </w:delText>
        </w:r>
      </w:del>
      <w:r w:rsidR="009F616A">
        <w:t>needs to be driven by specific scientific applic</w:t>
      </w:r>
      <w:r w:rsidR="009F616A">
        <w:t>a</w:t>
      </w:r>
      <w:r w:rsidR="009F616A">
        <w:t xml:space="preserve">tions if </w:t>
      </w:r>
      <w:del w:id="114" w:author=" Jonathan Cooper" w:date="2012-03-17T21:08:00Z">
        <w:r w:rsidR="009F616A" w:rsidDel="00867E45">
          <w:delText xml:space="preserve">solutions </w:delText>
        </w:r>
      </w:del>
      <w:ins w:id="115" w:author=" Jonathan Cooper" w:date="2012-03-17T21:08:00Z">
        <w:r>
          <w:t>the results</w:t>
        </w:r>
        <w:r>
          <w:t xml:space="preserve"> </w:t>
        </w:r>
      </w:ins>
      <w:r w:rsidR="009F616A">
        <w:t>are to be pragmatic, useful, usable, and hence taken up by the community. The ben</w:t>
      </w:r>
      <w:r w:rsidR="009F616A">
        <w:t>e</w:t>
      </w:r>
      <w:r w:rsidR="009F616A">
        <w:t xml:space="preserve">fits </w:t>
      </w:r>
      <w:del w:id="116" w:author=" Jonathan Cooper" w:date="2012-03-17T21:08:00Z">
        <w:r w:rsidR="009F616A" w:rsidDel="00867E45">
          <w:delText xml:space="preserve">of the system </w:delText>
        </w:r>
      </w:del>
      <w:r w:rsidR="009F616A">
        <w:t>need to be demonstrated to potential users through concrete use</w:t>
      </w:r>
      <w:del w:id="117" w:author="Gary Mirams" w:date="2012-03-16T17:27:00Z">
        <w:r w:rsidR="009F616A" w:rsidDel="008F56B7">
          <w:delText xml:space="preserve"> </w:delText>
        </w:r>
      </w:del>
      <w:ins w:id="118" w:author="Gary Mirams" w:date="2012-03-16T17:27:00Z">
        <w:r w:rsidR="008F56B7">
          <w:t>-</w:t>
        </w:r>
      </w:ins>
      <w:r w:rsidR="009F616A">
        <w:t>cases. Our investigation of the requir</w:t>
      </w:r>
      <w:r w:rsidR="009F616A">
        <w:t>e</w:t>
      </w:r>
      <w:r w:rsidR="009F616A">
        <w:t>ments for virtual experiments, and our tool develo</w:t>
      </w:r>
      <w:r w:rsidR="009F616A">
        <w:t>p</w:t>
      </w:r>
      <w:r w:rsidR="009F616A">
        <w:t>ment, are therefore grounded in several applic</w:t>
      </w:r>
      <w:r w:rsidR="009F616A">
        <w:t>a</w:t>
      </w:r>
      <w:r w:rsidR="009F616A">
        <w:t>tion areas.</w:t>
      </w:r>
    </w:p>
    <w:p w:rsidR="00026C1A" w:rsidRPr="00A83D15" w:rsidRDefault="008022D1" w:rsidP="00D5061C">
      <w:r>
        <w:t>Our primary application area, also considered in [</w:t>
      </w:r>
      <w:del w:id="119" w:author=" Jonathan Cooper" w:date="2012-03-17T21:23:00Z">
        <w:r w:rsidDel="00F709E6">
          <w:delText>C2011a</w:delText>
        </w:r>
      </w:del>
      <w:ins w:id="120" w:author=" Jonathan Cooper" w:date="2012-03-17T21:23:00Z">
        <w:r w:rsidR="00F709E6">
          <w:t>3</w:t>
        </w:r>
      </w:ins>
      <w:r>
        <w:t>], is cardiac electrophysiology. It has several features ma</w:t>
      </w:r>
      <w:r>
        <w:t>k</w:t>
      </w:r>
      <w:r>
        <w:t xml:space="preserve">ing it well suited to our purposes. Firstly it is a well-developed field, with a </w:t>
      </w:r>
      <w:ins w:id="121" w:author="Gary Mirams" w:date="2012-03-16T17:28:00Z">
        <w:r w:rsidR="008F56B7">
          <w:t xml:space="preserve">large </w:t>
        </w:r>
      </w:ins>
      <w:r>
        <w:t>variety of models</w:t>
      </w:r>
      <w:ins w:id="122" w:author="Gary Mirams" w:date="2012-03-16T17:28:00Z">
        <w:r w:rsidR="008F56B7">
          <w:t>, built using the same paradigm, and represen</w:t>
        </w:r>
        <w:r w:rsidR="008F56B7">
          <w:t>t</w:t>
        </w:r>
        <w:r w:rsidR="008F56B7">
          <w:t>ing</w:t>
        </w:r>
      </w:ins>
      <w:r>
        <w:t xml:space="preserve"> </w:t>
      </w:r>
      <w:del w:id="123" w:author="Gary Mirams" w:date="2012-03-16T17:28:00Z">
        <w:r w:rsidDel="008F56B7">
          <w:delText xml:space="preserve">of </w:delText>
        </w:r>
      </w:del>
      <w:r>
        <w:t>essentially the same system</w:t>
      </w:r>
      <w:ins w:id="124" w:author="Gary Mirams" w:date="2012-03-16T17:31:00Z">
        <w:r w:rsidR="006D3A35">
          <w:t>,</w:t>
        </w:r>
      </w:ins>
      <w:r>
        <w:t xml:space="preserve"> which may </w:t>
      </w:r>
      <w:del w:id="125" w:author="Gary Mirams" w:date="2012-03-16T17:31:00Z">
        <w:r w:rsidDel="006D3A35">
          <w:delText xml:space="preserve">fruitfully </w:delText>
        </w:r>
      </w:del>
      <w:r>
        <w:t>be co</w:t>
      </w:r>
      <w:r>
        <w:t>m</w:t>
      </w:r>
      <w:r>
        <w:t>pared</w:t>
      </w:r>
      <w:ins w:id="126" w:author="Gary Mirams" w:date="2012-03-16T17:31:00Z">
        <w:r w:rsidR="006D3A35">
          <w:t xml:space="preserve"> fruitfully</w:t>
        </w:r>
      </w:ins>
      <w:r>
        <w:t>. This variety is also expressed through variations in modelling convention</w:t>
      </w:r>
      <w:ins w:id="127" w:author="Gary Mirams" w:date="2012-03-16T17:32:00Z">
        <w:r w:rsidR="006D3A35">
          <w:t xml:space="preserve"> (</w:t>
        </w:r>
        <w:del w:id="128" w:author=" Jonathan Cooper" w:date="2012-03-17T21:07:00Z">
          <w:r w:rsidR="006D3A35" w:rsidDel="00867E45">
            <w:delText>for example</w:delText>
          </w:r>
        </w:del>
      </w:ins>
      <w:ins w:id="129" w:author=" Jonathan Cooper" w:date="2012-03-17T21:07:00Z">
        <w:r w:rsidR="00867E45">
          <w:t>e.g.</w:t>
        </w:r>
      </w:ins>
      <w:ins w:id="130" w:author="Gary Mirams" w:date="2012-03-16T17:32:00Z">
        <w:r w:rsidR="006D3A35">
          <w:t xml:space="preserve"> units, positive directions of flow)</w:t>
        </w:r>
      </w:ins>
      <w:r>
        <w:t xml:space="preserve"> [</w:t>
      </w:r>
      <w:del w:id="131" w:author=" Jonathan Cooper" w:date="2012-03-17T21:23:00Z">
        <w:r w:rsidDel="00F709E6">
          <w:delText>C2011b</w:delText>
        </w:r>
      </w:del>
      <w:ins w:id="132" w:author=" Jonathan Cooper" w:date="2012-03-17T21:23:00Z">
        <w:r w:rsidR="00F709E6">
          <w:t>4</w:t>
        </w:r>
      </w:ins>
      <w:r>
        <w:t>], which provide</w:t>
      </w:r>
      <w:del w:id="133" w:author=" Jonathan Cooper" w:date="2012-03-17T22:05:00Z">
        <w:r w:rsidDel="00AD0350">
          <w:delText>s</w:delText>
        </w:r>
      </w:del>
      <w:r>
        <w:t xml:space="preserve"> challenges for appl</w:t>
      </w:r>
      <w:r>
        <w:t>y</w:t>
      </w:r>
      <w:r>
        <w:t>ing a single experiment to multiple models. The post-processing required in typical electrophysiology expe</w:t>
      </w:r>
      <w:r>
        <w:t>r</w:t>
      </w:r>
      <w:r>
        <w:t>iments is also often complex</w:t>
      </w:r>
      <w:r w:rsidR="00A83D15">
        <w:t>, providing difficult r</w:t>
      </w:r>
      <w:r w:rsidR="00A83D15">
        <w:t>e</w:t>
      </w:r>
      <w:r w:rsidR="00A83D15">
        <w:t>quirements for language design.</w:t>
      </w:r>
      <w:del w:id="134" w:author=" Jonathan Cooper" w:date="2012-03-17T20:10:00Z">
        <w:r w:rsidR="00A83D15" w:rsidDel="00EF0308">
          <w:delText xml:space="preserve"> </w:delText>
        </w:r>
        <w:r w:rsidR="0017709B" w:rsidRPr="00412224" w:rsidDel="00EF0308">
          <w:rPr>
            <w:i/>
            <w:highlight w:val="yellow"/>
          </w:rPr>
          <w:delText>cGP provides demonstration of potential.</w:delText>
        </w:r>
      </w:del>
    </w:p>
    <w:p w:rsidR="00A83D15" w:rsidRDefault="00A83D15" w:rsidP="00D5061C">
      <w:r>
        <w:t xml:space="preserve">Other areas are now starting to be considered, in order to ensure a wider applicability for our approach. These include </w:t>
      </w:r>
      <w:ins w:id="135" w:author="Gary Mirams" w:date="2012-03-16T17:33:00Z">
        <w:r w:rsidR="006D3A35">
          <w:t xml:space="preserve">the cell-cycle, </w:t>
        </w:r>
      </w:ins>
      <w:r>
        <w:t xml:space="preserve">immunology, synthetic biology, </w:t>
      </w:r>
      <w:r w:rsidRPr="00FC24DE">
        <w:t xml:space="preserve">visual psychophysics and </w:t>
      </w:r>
      <w:proofErr w:type="spellStart"/>
      <w:r w:rsidRPr="00FC24DE">
        <w:t>neuro</w:t>
      </w:r>
      <w:proofErr w:type="spellEnd"/>
      <w:r w:rsidRPr="00FC24DE">
        <w:t xml:space="preserve"> coding</w:t>
      </w:r>
      <w:r>
        <w:t>. A particularly interesting case is discrete cell-based modelling within Chaste [</w:t>
      </w:r>
      <w:del w:id="136" w:author=" Jonathan Cooper" w:date="2012-03-17T21:24:00Z">
        <w:r w:rsidDel="00F709E6">
          <w:delText>P2009</w:delText>
        </w:r>
      </w:del>
      <w:ins w:id="137" w:author=" Jonathan Cooper" w:date="2012-03-17T21:24:00Z">
        <w:r w:rsidR="00F709E6">
          <w:t>7</w:t>
        </w:r>
      </w:ins>
      <w:r>
        <w:t>], where the model is encoded by an execut</w:t>
      </w:r>
      <w:r>
        <w:t>a</w:t>
      </w:r>
      <w:r>
        <w:t>ble program, rather than in a markup language. This provides additional challenges in interfacing, but may yield a useful approach to bridging with legacy or un</w:t>
      </w:r>
      <w:r>
        <w:t>u</w:t>
      </w:r>
      <w:r>
        <w:t>sual models.</w:t>
      </w:r>
    </w:p>
    <w:p w:rsidR="00D5061C" w:rsidRDefault="00D5061C" w:rsidP="008241C1">
      <w:pPr>
        <w:pStyle w:val="Heading2"/>
      </w:pPr>
      <w:del w:id="138" w:author=" Jonathan Cooper" w:date="2012-03-17T20:35:00Z">
        <w:r w:rsidDel="009C05A2">
          <w:delText xml:space="preserve">Virtual </w:delText>
        </w:r>
      </w:del>
      <w:ins w:id="139" w:author=" Jonathan Cooper" w:date="2012-03-17T20:35:00Z">
        <w:r w:rsidR="009C05A2">
          <w:t>Describing</w:t>
        </w:r>
        <w:r w:rsidR="009C05A2">
          <w:t xml:space="preserve"> v</w:t>
        </w:r>
        <w:r w:rsidR="009C05A2">
          <w:t xml:space="preserve">irtual </w:t>
        </w:r>
      </w:ins>
      <w:commentRangeStart w:id="140"/>
      <w:commentRangeStart w:id="141"/>
      <w:r>
        <w:t>experiments</w:t>
      </w:r>
      <w:commentRangeEnd w:id="140"/>
      <w:r w:rsidR="0033159F">
        <w:rPr>
          <w:rStyle w:val="CommentReference"/>
          <w:rFonts w:ascii="Times New Roman" w:hAnsi="Times New Roman" w:cs="Times New Roman"/>
          <w:b w:val="0"/>
          <w:bCs w:val="0"/>
          <w:iCs w:val="0"/>
        </w:rPr>
        <w:commentReference w:id="140"/>
      </w:r>
      <w:commentRangeEnd w:id="141"/>
      <w:r w:rsidR="00AD0350">
        <w:rPr>
          <w:rStyle w:val="CommentReference"/>
          <w:rFonts w:ascii="Times New Roman" w:hAnsi="Times New Roman" w:cs="Times New Roman"/>
          <w:b w:val="0"/>
          <w:bCs w:val="0"/>
          <w:iCs w:val="0"/>
        </w:rPr>
        <w:commentReference w:id="141"/>
      </w:r>
    </w:p>
    <w:p w:rsidR="0017709B" w:rsidRDefault="0017709B" w:rsidP="00D5061C">
      <w:r>
        <w:t>In defining virtual experiments there is a balance to be struck between a standardised language that is reaso</w:t>
      </w:r>
      <w:r>
        <w:t>n</w:t>
      </w:r>
      <w:r>
        <w:t>ably concise, and hence providing support in many tools is not too difficult, and allowing flexibility for researchers to represent new and varied kinds of expe</w:t>
      </w:r>
      <w:r>
        <w:t>r</w:t>
      </w:r>
      <w:r>
        <w:t>iment</w:t>
      </w:r>
      <w:r w:rsidR="001F463A">
        <w:t>s</w:t>
      </w:r>
      <w:r>
        <w:t>.</w:t>
      </w:r>
      <w:r w:rsidR="001F463A">
        <w:t xml:space="preserve"> The benefits of standard formats for exchange have been discussed often [e.g. </w:t>
      </w:r>
      <w:del w:id="142" w:author=" Jonathan Cooper" w:date="2012-03-17T21:23:00Z">
        <w:r w:rsidR="001F463A" w:rsidDel="00F709E6">
          <w:delText>C2010</w:delText>
        </w:r>
      </w:del>
      <w:ins w:id="143" w:author=" Jonathan Cooper" w:date="2012-03-17T21:23:00Z">
        <w:r w:rsidR="00F709E6">
          <w:t>2</w:t>
        </w:r>
      </w:ins>
      <w:r w:rsidR="001F463A">
        <w:t>], but there is often also an overhead associated with their use [</w:t>
      </w:r>
      <w:del w:id="144" w:author=" Jonathan Cooper" w:date="2012-03-17T21:23:00Z">
        <w:r w:rsidR="001F463A" w:rsidDel="00F709E6">
          <w:delText>V2011</w:delText>
        </w:r>
      </w:del>
      <w:ins w:id="145" w:author=" Jonathan Cooper" w:date="2012-03-17T21:23:00Z">
        <w:r w:rsidR="00F709E6">
          <w:t>11</w:t>
        </w:r>
      </w:ins>
      <w:r w:rsidR="001F463A">
        <w:t>].</w:t>
      </w:r>
      <w:r w:rsidR="00046264">
        <w:t xml:space="preserve"> Wor</w:t>
      </w:r>
      <w:r w:rsidR="00046264">
        <w:t>k</w:t>
      </w:r>
      <w:r w:rsidR="00046264">
        <w:t>ing with the standards needs to be made easy for end users. We are considering several aspects in a</w:t>
      </w:r>
      <w:r w:rsidR="00046264">
        <w:t>d</w:t>
      </w:r>
      <w:r w:rsidR="00046264">
        <w:t>dressing this problem.</w:t>
      </w:r>
    </w:p>
    <w:p w:rsidR="00046264" w:rsidRDefault="00046264" w:rsidP="00D5061C">
      <w:r>
        <w:t>Firstly, through examining the kinds of experiments required by our scientific applications, we are dete</w:t>
      </w:r>
      <w:r>
        <w:t>r</w:t>
      </w:r>
      <w:r>
        <w:t xml:space="preserve">mining the minimal set of semantic constructs required in a “protocol language” that still allows the largest possible set of common experiments to be encoded. Note that we are not </w:t>
      </w:r>
      <w:del w:id="146" w:author=" Jonathan Cooper" w:date="2012-03-17T21:05:00Z">
        <w:r w:rsidDel="00867E45">
          <w:delText xml:space="preserve">necessarily </w:delText>
        </w:r>
      </w:del>
      <w:r>
        <w:t xml:space="preserve">seeking to encode every possible </w:t>
      </w:r>
      <w:r>
        <w:lastRenderedPageBreak/>
        <w:t xml:space="preserve">experiment – </w:t>
      </w:r>
      <w:commentRangeStart w:id="147"/>
      <w:commentRangeStart w:id="148"/>
      <w:r>
        <w:t xml:space="preserve">unusual </w:t>
      </w:r>
      <w:commentRangeEnd w:id="147"/>
      <w:r w:rsidR="00867E45">
        <w:rPr>
          <w:rStyle w:val="CommentReference"/>
        </w:rPr>
        <w:commentReference w:id="147"/>
      </w:r>
      <w:commentRangeEnd w:id="148"/>
      <w:r w:rsidR="00AD0350">
        <w:rPr>
          <w:rStyle w:val="CommentReference"/>
        </w:rPr>
        <w:commentReference w:id="148"/>
      </w:r>
      <w:r>
        <w:t>or especially complex cases may well be better expressed using general purpose pr</w:t>
      </w:r>
      <w:r>
        <w:t>o</w:t>
      </w:r>
      <w:r>
        <w:t>gramming languages and/or wor</w:t>
      </w:r>
      <w:r>
        <w:t>k</w:t>
      </w:r>
      <w:r>
        <w:t>flow systems.</w:t>
      </w:r>
    </w:p>
    <w:p w:rsidR="00046264" w:rsidRDefault="00046264" w:rsidP="00D5061C">
      <w:r>
        <w:t>Secondly, we argue that there is great value in the pr</w:t>
      </w:r>
      <w:r>
        <w:t>o</w:t>
      </w:r>
      <w:r>
        <w:t xml:space="preserve">tocol language </w:t>
      </w:r>
      <w:r w:rsidR="00624CF7">
        <w:t>support</w:t>
      </w:r>
      <w:r>
        <w:t>ing the definition of common generic components that may be parameterised, and hence instantiated for specific scenarios.</w:t>
      </w:r>
      <w:r w:rsidR="00624CF7">
        <w:t xml:space="preserve"> A library of such components may then be built up, facilitating the creation of new experiment descriptions from these. For example, a common experiment type in cardiac electrophysiology is the voltage clamp, where </w:t>
      </w:r>
      <w:del w:id="149" w:author="Gary Mirams" w:date="2012-03-16T17:35:00Z">
        <w:r w:rsidR="00624CF7" w:rsidDel="006D3A35">
          <w:delText>a single ion channel in the cell membrane is isola</w:delText>
        </w:r>
        <w:r w:rsidR="00624CF7" w:rsidDel="006D3A35">
          <w:delText>t</w:delText>
        </w:r>
        <w:r w:rsidR="00624CF7" w:rsidDel="006D3A35">
          <w:delText xml:space="preserve">ed, </w:delText>
        </w:r>
      </w:del>
      <w:r w:rsidR="00624CF7">
        <w:t>a pote</w:t>
      </w:r>
      <w:r w:rsidR="00624CF7">
        <w:t>n</w:t>
      </w:r>
      <w:r w:rsidR="00624CF7">
        <w:t xml:space="preserve">tial </w:t>
      </w:r>
      <w:ins w:id="150" w:author="Gary Mirams" w:date="2012-03-16T17:35:00Z">
        <w:r w:rsidR="006D3A35">
          <w:t xml:space="preserve">is </w:t>
        </w:r>
      </w:ins>
      <w:r w:rsidR="00624CF7">
        <w:t>applied</w:t>
      </w:r>
      <w:ins w:id="151" w:author="Gary Mirams" w:date="2012-03-16T17:35:00Z">
        <w:r w:rsidR="006D3A35">
          <w:t xml:space="preserve"> to the cell membrane</w:t>
        </w:r>
      </w:ins>
      <w:r w:rsidR="00624CF7">
        <w:t xml:space="preserve">, and the current response analysed. This generic protocol is </w:t>
      </w:r>
      <w:del w:id="152" w:author=" Jonathan Cooper" w:date="2012-03-17T20:14:00Z">
        <w:r w:rsidR="00624CF7" w:rsidDel="00EF0308">
          <w:delText>applied to</w:delText>
        </w:r>
      </w:del>
      <w:ins w:id="153" w:author=" Jonathan Cooper" w:date="2012-03-17T20:14:00Z">
        <w:r w:rsidR="00EF0308">
          <w:t>used with</w:t>
        </w:r>
      </w:ins>
      <w:r w:rsidR="00624CF7">
        <w:t xml:space="preserve"> different </w:t>
      </w:r>
      <w:del w:id="154" w:author=" Jonathan Cooper" w:date="2012-03-17T20:11:00Z">
        <w:r w:rsidR="00624CF7" w:rsidDel="00EF0308">
          <w:delText>ion channels</w:delText>
        </w:r>
      </w:del>
      <w:ins w:id="155" w:author=" Jonathan Cooper" w:date="2012-03-17T20:11:00Z">
        <w:r w:rsidR="00EF0308">
          <w:t>transmembrane currents</w:t>
        </w:r>
      </w:ins>
      <w:del w:id="156" w:author=" Jonathan Cooper" w:date="2012-03-17T20:14:00Z">
        <w:r w:rsidR="00624CF7" w:rsidDel="00EF0308">
          <w:delText>,</w:delText>
        </w:r>
      </w:del>
      <w:r w:rsidR="00624CF7">
        <w:t xml:space="preserve"> </w:t>
      </w:r>
      <w:ins w:id="157" w:author=" Jonathan Cooper" w:date="2012-03-17T20:14:00Z">
        <w:r w:rsidR="00EF0308">
          <w:t xml:space="preserve">and </w:t>
        </w:r>
      </w:ins>
      <w:del w:id="158" w:author=" Jonathan Cooper" w:date="2012-03-17T20:14:00Z">
        <w:r w:rsidR="00624CF7" w:rsidDel="00EF0308">
          <w:delText xml:space="preserve">with </w:delText>
        </w:r>
      </w:del>
      <w:r w:rsidR="00624CF7">
        <w:t xml:space="preserve">different </w:t>
      </w:r>
      <w:del w:id="159" w:author=" Jonathan Cooper" w:date="2012-03-17T20:13:00Z">
        <w:r w:rsidR="00624CF7" w:rsidDel="00EF0308">
          <w:delText xml:space="preserve">input </w:delText>
        </w:r>
      </w:del>
      <w:ins w:id="160" w:author=" Jonathan Cooper" w:date="2012-03-17T20:13:00Z">
        <w:r w:rsidR="00EF0308">
          <w:t>a</w:t>
        </w:r>
        <w:r w:rsidR="00EF0308">
          <w:t>p</w:t>
        </w:r>
        <w:r w:rsidR="00EF0308">
          <w:t>plied</w:t>
        </w:r>
        <w:r w:rsidR="00EF0308">
          <w:t xml:space="preserve"> </w:t>
        </w:r>
      </w:ins>
      <w:r w:rsidR="00624CF7">
        <w:t>voltage traces</w:t>
      </w:r>
      <w:ins w:id="161" w:author="Gary Mirams" w:date="2012-03-16T17:36:00Z">
        <w:del w:id="162" w:author=" Jonathan Cooper" w:date="2012-03-17T20:11:00Z">
          <w:r w:rsidR="006D3A35" w:rsidDel="00EF0308">
            <w:delText xml:space="preserve"> </w:delText>
          </w:r>
        </w:del>
      </w:ins>
      <w:ins w:id="163" w:author=" Jonathan Cooper" w:date="2012-03-17T20:11:00Z">
        <w:r w:rsidR="00EF0308">
          <w:t xml:space="preserve"> </w:t>
        </w:r>
      </w:ins>
      <w:ins w:id="164" w:author="Gary Mirams" w:date="2012-03-16T17:36:00Z">
        <w:del w:id="165" w:author=" Jonathan Cooper" w:date="2012-03-17T20:11:00Z">
          <w:r w:rsidR="006D3A35" w:rsidDel="00EF0308">
            <w:delText>applied</w:delText>
          </w:r>
        </w:del>
      </w:ins>
      <w:del w:id="166" w:author=" Jonathan Cooper" w:date="2012-03-17T20:11:00Z">
        <w:r w:rsidR="00624CF7" w:rsidDel="00EF0308">
          <w:delText xml:space="preserve"> </w:delText>
        </w:r>
      </w:del>
      <w:r w:rsidR="00624CF7">
        <w:t>– these would become inputs to a p</w:t>
      </w:r>
      <w:r w:rsidR="00624CF7">
        <w:t>a</w:t>
      </w:r>
      <w:r w:rsidR="00624CF7">
        <w:t xml:space="preserve">rameterised protocol. </w:t>
      </w:r>
      <w:commentRangeStart w:id="167"/>
      <w:r w:rsidR="00624CF7">
        <w:t>Any voltage clamp exper</w:t>
      </w:r>
      <w:r w:rsidR="00624CF7">
        <w:t>i</w:t>
      </w:r>
      <w:r w:rsidR="00624CF7">
        <w:t>ment could then be spe</w:t>
      </w:r>
      <w:r w:rsidR="00624CF7">
        <w:t>c</w:t>
      </w:r>
      <w:r w:rsidR="00624CF7">
        <w:t>ified quickly and easily.</w:t>
      </w:r>
      <w:commentRangeEnd w:id="167"/>
      <w:r w:rsidR="009C05A2">
        <w:rPr>
          <w:rStyle w:val="CommentReference"/>
        </w:rPr>
        <w:commentReference w:id="167"/>
      </w:r>
    </w:p>
    <w:p w:rsidR="00624CF7" w:rsidRPr="00624CF7" w:rsidRDefault="00624CF7" w:rsidP="00D5061C">
      <w:r>
        <w:t xml:space="preserve">Related to this, we have recently added the concept of </w:t>
      </w:r>
      <w:r>
        <w:rPr>
          <w:i/>
        </w:rPr>
        <w:t>nested protocols</w:t>
      </w:r>
      <w:r>
        <w:t xml:space="preserve"> </w:t>
      </w:r>
      <w:ins w:id="168" w:author=" Jonathan Cooper" w:date="2012-03-17T20:15:00Z">
        <w:r w:rsidR="00570D4A">
          <w:t>(</w:t>
        </w:r>
      </w:ins>
      <w:ins w:id="169" w:author=" Jonathan Cooper" w:date="2012-03-17T20:16:00Z">
        <w:r w:rsidR="00570D4A">
          <w:t>a</w:t>
        </w:r>
      </w:ins>
      <w:ins w:id="170" w:author=" Jonathan Cooper" w:date="2012-03-17T20:15:00Z">
        <w:r w:rsidR="00570D4A">
          <w:t xml:space="preserve"> dis</w:t>
        </w:r>
      </w:ins>
      <w:ins w:id="171" w:author=" Jonathan Cooper" w:date="2012-03-17T20:16:00Z">
        <w:r w:rsidR="00570D4A">
          <w:t>tinct concept from nested sim</w:t>
        </w:r>
        <w:r w:rsidR="00570D4A">
          <w:t>u</w:t>
        </w:r>
        <w:r w:rsidR="00570D4A">
          <w:t>lations [</w:t>
        </w:r>
      </w:ins>
      <w:ins w:id="172" w:author=" Jonathan Cooper" w:date="2012-03-17T21:23:00Z">
        <w:r w:rsidR="00F709E6">
          <w:t>1</w:t>
        </w:r>
      </w:ins>
      <w:ins w:id="173" w:author=" Jonathan Cooper" w:date="2012-03-17T20:16:00Z">
        <w:r w:rsidR="00570D4A">
          <w:t>]</w:t>
        </w:r>
      </w:ins>
      <w:ins w:id="174" w:author=" Jonathan Cooper" w:date="2012-03-17T20:15:00Z">
        <w:r w:rsidR="00570D4A">
          <w:t xml:space="preserve">) </w:t>
        </w:r>
      </w:ins>
      <w:r>
        <w:t>to the prototype described in [</w:t>
      </w:r>
      <w:del w:id="175" w:author=" Jonathan Cooper" w:date="2012-03-17T21:23:00Z">
        <w:r w:rsidDel="00F709E6">
          <w:delText>C2011a</w:delText>
        </w:r>
      </w:del>
      <w:ins w:id="176" w:author=" Jonathan Cooper" w:date="2012-03-17T21:23:00Z">
        <w:r w:rsidR="00F709E6">
          <w:t>3</w:t>
        </w:r>
      </w:ins>
      <w:r>
        <w:t>].</w:t>
      </w:r>
      <w:del w:id="177" w:author=" Jonathan Cooper" w:date="2012-03-17T20:16:00Z">
        <w:r w:rsidDel="00570D4A">
          <w:delText xml:space="preserve"> </w:delText>
        </w:r>
      </w:del>
      <w:ins w:id="178" w:author="Gary Mirams" w:date="2012-03-16T17:37:00Z">
        <w:del w:id="179" w:author=" Jonathan Cooper" w:date="2012-03-17T20:16:00Z">
          <w:r w:rsidR="006D3A35" w:rsidDel="00570D4A">
            <w:delText xml:space="preserve">Notice the difference between a </w:delText>
          </w:r>
          <w:r w:rsidR="006D3A35" w:rsidRPr="006D3A35" w:rsidDel="00570D4A">
            <w:rPr>
              <w:i/>
              <w:rPrChange w:id="180" w:author="Gary Mirams" w:date="2012-03-16T17:38:00Z">
                <w:rPr/>
              </w:rPrChange>
            </w:rPr>
            <w:delText>nested si</w:delText>
          </w:r>
          <w:r w:rsidR="006D3A35" w:rsidRPr="006D3A35" w:rsidDel="00570D4A">
            <w:rPr>
              <w:i/>
              <w:rPrChange w:id="181" w:author="Gary Mirams" w:date="2012-03-16T17:38:00Z">
                <w:rPr/>
              </w:rPrChange>
            </w:rPr>
            <w:delText>m</w:delText>
          </w:r>
          <w:r w:rsidR="006D3A35" w:rsidRPr="006D3A35" w:rsidDel="00570D4A">
            <w:rPr>
              <w:i/>
              <w:rPrChange w:id="182" w:author="Gary Mirams" w:date="2012-03-16T17:38:00Z">
                <w:rPr/>
              </w:rPrChange>
            </w:rPr>
            <w:delText>ulation</w:delText>
          </w:r>
          <w:r w:rsidR="006D3A35" w:rsidDel="00570D4A">
            <w:delText xml:space="preserve"> and a </w:delText>
          </w:r>
          <w:r w:rsidR="006D3A35" w:rsidRPr="006D3A35" w:rsidDel="00570D4A">
            <w:rPr>
              <w:i/>
              <w:rPrChange w:id="183" w:author="Gary Mirams" w:date="2012-03-16T17:38:00Z">
                <w:rPr/>
              </w:rPrChange>
            </w:rPr>
            <w:delText>nested protocol</w:delText>
          </w:r>
          <w:r w:rsidR="006D3A35" w:rsidDel="00570D4A">
            <w:delText>.</w:delText>
          </w:r>
        </w:del>
        <w:r w:rsidR="006D3A35">
          <w:t xml:space="preserve"> </w:t>
        </w:r>
      </w:ins>
      <w:del w:id="184" w:author="Gary Mirams" w:date="2012-03-16T17:39:00Z">
        <w:r w:rsidDel="0033159F">
          <w:delText>Here</w:delText>
        </w:r>
      </w:del>
      <w:ins w:id="185" w:author="Gary Mirams" w:date="2012-03-16T17:39:00Z">
        <w:r w:rsidR="0033159F">
          <w:t xml:space="preserve">In </w:t>
        </w:r>
        <w:del w:id="186" w:author=" Jonathan Cooper" w:date="2012-03-17T20:16:00Z">
          <w:r w:rsidR="0033159F" w:rsidDel="00570D4A">
            <w:delText xml:space="preserve">the case of </w:delText>
          </w:r>
        </w:del>
        <w:r w:rsidR="0033159F">
          <w:t>a nes</w:t>
        </w:r>
        <w:r w:rsidR="0033159F">
          <w:t>t</w:t>
        </w:r>
        <w:r w:rsidR="0033159F">
          <w:t>ed protocol</w:t>
        </w:r>
      </w:ins>
      <w:r>
        <w:t>, one protocol may re</w:t>
      </w:r>
      <w:r>
        <w:t>f</w:t>
      </w:r>
      <w:r>
        <w:t>erence another as though it were a model, wrapping model pre-processing, simulation, and post-processing within an outer experiment. This supports uses such as a prot</w:t>
      </w:r>
      <w:r>
        <w:t>o</w:t>
      </w:r>
      <w:r>
        <w:t>col performing a single pace of a myocyte being e</w:t>
      </w:r>
      <w:r>
        <w:t>m</w:t>
      </w:r>
      <w:r>
        <w:t>bedded within a dynamic steady-state simul</w:t>
      </w:r>
      <w:r>
        <w:t>a</w:t>
      </w:r>
      <w:r>
        <w:t>tion – the single pace is performed repea</w:t>
      </w:r>
      <w:r>
        <w:t>t</w:t>
      </w:r>
      <w:r>
        <w:t xml:space="preserve">edly until </w:t>
      </w:r>
      <w:ins w:id="187" w:author="Gary Mirams" w:date="2012-03-16T17:40:00Z">
        <w:r w:rsidR="0033159F">
          <w:t xml:space="preserve">some </w:t>
        </w:r>
      </w:ins>
      <w:del w:id="188" w:author="Gary Mirams" w:date="2012-03-16T17:40:00Z">
        <w:r w:rsidDel="0033159F">
          <w:delText>the</w:delText>
        </w:r>
      </w:del>
      <w:del w:id="189" w:author=" Jonathan Cooper" w:date="2012-03-17T19:41:00Z">
        <w:r w:rsidDel="005065CD">
          <w:delText xml:space="preserve"> </w:delText>
        </w:r>
      </w:del>
      <w:del w:id="190" w:author="Gary Mirams" w:date="2012-03-16T17:40:00Z">
        <w:r w:rsidDel="0033159F">
          <w:delText>state variable values at the end of each pace</w:delText>
        </w:r>
      </w:del>
      <w:ins w:id="191" w:author="Gary Mirams" w:date="2012-03-16T17:40:00Z">
        <w:r w:rsidR="0033159F">
          <w:t>post-processed quantities</w:t>
        </w:r>
      </w:ins>
      <w:r>
        <w:t xml:space="preserve"> co</w:t>
      </w:r>
      <w:r>
        <w:t>n</w:t>
      </w:r>
      <w:r>
        <w:t>verge.</w:t>
      </w:r>
    </w:p>
    <w:p w:rsidR="003E43D1" w:rsidRPr="00046264" w:rsidRDefault="00046264" w:rsidP="003E43D1">
      <w:r>
        <w:t xml:space="preserve">The community standard </w:t>
      </w:r>
      <w:r w:rsidR="003E43D1" w:rsidRPr="00046264">
        <w:t>SED-ML [</w:t>
      </w:r>
      <w:del w:id="192" w:author=" Jonathan Cooper" w:date="2012-03-17T21:23:00Z">
        <w:r w:rsidR="00A97CAD" w:rsidRPr="00046264" w:rsidDel="00F709E6">
          <w:delText>W2011</w:delText>
        </w:r>
      </w:del>
      <w:ins w:id="193" w:author=" Jonathan Cooper" w:date="2012-03-17T21:23:00Z">
        <w:r w:rsidR="00F709E6">
          <w:t>12</w:t>
        </w:r>
      </w:ins>
      <w:r w:rsidR="003E43D1" w:rsidRPr="00046264">
        <w:t xml:space="preserve">] </w:t>
      </w:r>
      <w:r>
        <w:t>has been d</w:t>
      </w:r>
      <w:r>
        <w:t>e</w:t>
      </w:r>
      <w:r>
        <w:t>veloped to encode simulation experiments. It is ther</w:t>
      </w:r>
      <w:r>
        <w:t>e</w:t>
      </w:r>
      <w:r>
        <w:t>fore counterproductive to propose a new la</w:t>
      </w:r>
      <w:r>
        <w:t>n</w:t>
      </w:r>
      <w:r>
        <w:t>guage. Instead, we are investigating to what extent SED-ML can already support the use-cases we identify, and</w:t>
      </w:r>
      <w:r w:rsidR="00624CF7">
        <w:t xml:space="preserve"> where it cannot we</w:t>
      </w:r>
      <w:r>
        <w:t xml:space="preserve"> will submit extension pr</w:t>
      </w:r>
      <w:r>
        <w:t>o</w:t>
      </w:r>
      <w:r>
        <w:t>posals for review by the community.</w:t>
      </w:r>
    </w:p>
    <w:p w:rsidR="00026C1A" w:rsidRDefault="00CE684E" w:rsidP="009C05A2">
      <w:pPr>
        <w:pStyle w:val="Heading2"/>
        <w:pPrChange w:id="194" w:author=" Jonathan Cooper" w:date="2012-03-17T20:33:00Z">
          <w:pPr>
            <w:pStyle w:val="Heading2"/>
          </w:pPr>
        </w:pPrChange>
      </w:pPr>
      <w:r>
        <w:t xml:space="preserve">Towards a complete </w:t>
      </w:r>
      <w:commentRangeStart w:id="195"/>
      <w:r>
        <w:t>f</w:t>
      </w:r>
      <w:r w:rsidR="00026C1A">
        <w:t>ramework</w:t>
      </w:r>
      <w:commentRangeEnd w:id="195"/>
      <w:r w:rsidR="009C05A2">
        <w:rPr>
          <w:rStyle w:val="CommentReference"/>
          <w:rFonts w:ascii="Times New Roman" w:hAnsi="Times New Roman" w:cs="Times New Roman"/>
          <w:b w:val="0"/>
          <w:bCs w:val="0"/>
          <w:iCs w:val="0"/>
        </w:rPr>
        <w:commentReference w:id="195"/>
      </w:r>
    </w:p>
    <w:p w:rsidR="0066536E" w:rsidRDefault="0066536E">
      <w:pPr>
        <w:rPr>
          <w:ins w:id="196" w:author=" Jonathan Cooper" w:date="2012-03-17T20:37:00Z"/>
        </w:rPr>
      </w:pPr>
      <w:r>
        <w:t>Standardised descriptions of virtual experiments are not sufficient in themselves. If there is to be wid</w:t>
      </w:r>
      <w:r>
        <w:t>e</w:t>
      </w:r>
      <w:r>
        <w:t>spread uptake of this approach, these standards need to be embedded within usable tools to provide added benefit to modellers. Building on our prototype tools for executing experiments [</w:t>
      </w:r>
      <w:del w:id="197" w:author=" Jonathan Cooper" w:date="2012-03-17T21:24:00Z">
        <w:r w:rsidDel="00F709E6">
          <w:delText>C2011a</w:delText>
        </w:r>
      </w:del>
      <w:ins w:id="198" w:author=" Jonathan Cooper" w:date="2012-03-17T21:24:00Z">
        <w:r w:rsidR="00F709E6">
          <w:t>3</w:t>
        </w:r>
      </w:ins>
      <w:r>
        <w:t>] we are investiga</w:t>
      </w:r>
      <w:r>
        <w:t>t</w:t>
      </w:r>
      <w:r>
        <w:t>ing several options.</w:t>
      </w:r>
    </w:p>
    <w:p w:rsidR="009C05A2" w:rsidRDefault="009C05A2">
      <w:ins w:id="199" w:author=" Jonathan Cooper" w:date="2012-03-17T20:38:00Z">
        <w:r w:rsidRPr="009C05A2">
          <w:t xml:space="preserve">The </w:t>
        </w:r>
        <w:r>
          <w:t>experiment descriptions</w:t>
        </w:r>
        <w:r w:rsidRPr="009C05A2">
          <w:t xml:space="preserve"> have to be maintained and made a</w:t>
        </w:r>
        <w:r w:rsidRPr="009C05A2">
          <w:t>c</w:t>
        </w:r>
        <w:r w:rsidRPr="009C05A2">
          <w:t xml:space="preserve">cessible to end-users. We </w:t>
        </w:r>
        <w:r>
          <w:t xml:space="preserve">are </w:t>
        </w:r>
        <w:r w:rsidRPr="009C05A2">
          <w:t>therefore link</w:t>
        </w:r>
        <w:r>
          <w:t>ing</w:t>
        </w:r>
        <w:r w:rsidRPr="009C05A2">
          <w:t xml:space="preserve"> our work to on</w:t>
        </w:r>
        <w:r>
          <w:t>-</w:t>
        </w:r>
        <w:r w:rsidRPr="009C05A2">
          <w:t>going research on Simulation Experiment Management Systems</w:t>
        </w:r>
      </w:ins>
      <w:ins w:id="200" w:author=" Jonathan Cooper" w:date="2012-03-17T20:39:00Z">
        <w:r>
          <w:t xml:space="preserve"> (SEMS</w:t>
        </w:r>
        <w:r>
          <w:rPr>
            <w:rStyle w:val="FootnoteReference"/>
          </w:rPr>
          <w:footnoteReference w:id="1"/>
        </w:r>
        <w:r>
          <w:t>)</w:t>
        </w:r>
      </w:ins>
      <w:ins w:id="202" w:author=" Jonathan Cooper" w:date="2012-03-17T20:38:00Z">
        <w:r w:rsidRPr="009C05A2">
          <w:t>. We pr</w:t>
        </w:r>
        <w:r w:rsidRPr="009C05A2">
          <w:t>o</w:t>
        </w:r>
        <w:r w:rsidRPr="009C05A2">
          <w:t xml:space="preserve">vide our experiment descriptions to the management system, making them thereby searchable and </w:t>
        </w:r>
      </w:ins>
      <w:ins w:id="203" w:author=" Jonathan Cooper" w:date="2012-03-17T20:40:00Z">
        <w:r w:rsidRPr="009C05A2">
          <w:t>comp</w:t>
        </w:r>
        <w:r w:rsidRPr="009C05A2">
          <w:t>a</w:t>
        </w:r>
        <w:r w:rsidRPr="009C05A2">
          <w:t>rable</w:t>
        </w:r>
      </w:ins>
      <w:ins w:id="204" w:author=" Jonathan Cooper" w:date="2012-03-17T20:38:00Z">
        <w:r w:rsidRPr="009C05A2">
          <w:t xml:space="preserve"> with other existing experimental setups.</w:t>
        </w:r>
      </w:ins>
    </w:p>
    <w:p w:rsidR="00C7721E" w:rsidDel="009C05A2" w:rsidRDefault="009C05A2">
      <w:pPr>
        <w:rPr>
          <w:del w:id="205" w:author=" Jonathan Cooper" w:date="2012-03-17T20:36:00Z"/>
          <w:rFonts w:cs="Arial"/>
          <w:color w:val="000000"/>
        </w:rPr>
      </w:pPr>
      <w:ins w:id="206" w:author=" Jonathan Cooper" w:date="2012-03-17T20:41:00Z">
        <w:r>
          <w:lastRenderedPageBreak/>
          <w:t>To provide a link with experimental data,</w:t>
        </w:r>
      </w:ins>
      <w:ins w:id="207" w:author=" Jonathan Cooper" w:date="2012-03-17T20:42:00Z">
        <w:r>
          <w:t xml:space="preserve"> we are u</w:t>
        </w:r>
        <w:r>
          <w:t>s</w:t>
        </w:r>
        <w:r>
          <w:t>ing</w:t>
        </w:r>
      </w:ins>
      <w:ins w:id="208" w:author=" Jonathan Cooper" w:date="2012-03-17T20:41:00Z">
        <w:r>
          <w:t xml:space="preserve"> </w:t>
        </w:r>
      </w:ins>
      <w:ins w:id="209" w:author=" Jonathan Cooper" w:date="2012-03-17T20:42:00Z">
        <w:r>
          <w:t>t</w:t>
        </w:r>
      </w:ins>
      <w:del w:id="210" w:author=" Jonathan Cooper" w:date="2012-03-17T20:42:00Z">
        <w:r w:rsidR="00CE684E" w:rsidDel="009C05A2">
          <w:delText>T</w:delText>
        </w:r>
      </w:del>
      <w:r w:rsidR="00CE684E">
        <w:t xml:space="preserve">he </w:t>
      </w:r>
      <w:r w:rsidR="00CE684E" w:rsidRPr="00CE684E">
        <w:t xml:space="preserve">middleware framework </w:t>
      </w:r>
      <w:proofErr w:type="spellStart"/>
      <w:r w:rsidR="00CE684E" w:rsidRPr="00CE684E">
        <w:rPr>
          <w:i/>
        </w:rPr>
        <w:t>sif</w:t>
      </w:r>
      <w:proofErr w:type="spellEnd"/>
      <w:r w:rsidR="00CE684E">
        <w:rPr>
          <w:b/>
        </w:rPr>
        <w:t xml:space="preserve"> </w:t>
      </w:r>
      <w:r w:rsidR="00CE684E">
        <w:t>(</w:t>
      </w:r>
      <w:r w:rsidR="00CE684E">
        <w:rPr>
          <w:rFonts w:cs="Arial"/>
          <w:color w:val="000000"/>
        </w:rPr>
        <w:t>service-oriented i</w:t>
      </w:r>
      <w:r w:rsidR="00CE684E">
        <w:rPr>
          <w:rFonts w:cs="Arial"/>
          <w:color w:val="000000"/>
        </w:rPr>
        <w:t>n</w:t>
      </w:r>
      <w:r w:rsidR="00CE684E">
        <w:rPr>
          <w:rFonts w:cs="Arial"/>
          <w:color w:val="000000"/>
        </w:rPr>
        <w:t>teroperability framework) [</w:t>
      </w:r>
      <w:del w:id="211" w:author=" Jonathan Cooper" w:date="2012-03-17T21:24:00Z">
        <w:r w:rsidR="00AB7F09" w:rsidDel="00F709E6">
          <w:rPr>
            <w:rFonts w:cs="Arial"/>
            <w:color w:val="000000"/>
          </w:rPr>
          <w:delText>S2008</w:delText>
        </w:r>
      </w:del>
      <w:ins w:id="212" w:author=" Jonathan Cooper" w:date="2012-03-17T21:24:00Z">
        <w:r w:rsidR="00F709E6">
          <w:rPr>
            <w:rFonts w:cs="Arial"/>
            <w:color w:val="000000"/>
          </w:rPr>
          <w:t>8</w:t>
        </w:r>
      </w:ins>
      <w:r w:rsidR="00CE684E">
        <w:rPr>
          <w:rFonts w:cs="Arial"/>
          <w:color w:val="000000"/>
        </w:rPr>
        <w:t>]</w:t>
      </w:r>
      <w:ins w:id="213" w:author=" Jonathan Cooper" w:date="2012-03-17T20:42:00Z">
        <w:r>
          <w:rPr>
            <w:rFonts w:cs="Arial"/>
            <w:color w:val="000000"/>
          </w:rPr>
          <w:t>. This</w:t>
        </w:r>
      </w:ins>
      <w:del w:id="214" w:author=" Jonathan Cooper" w:date="2012-03-17T20:42:00Z">
        <w:r w:rsidR="00CE684E" w:rsidDel="009C05A2">
          <w:rPr>
            <w:rFonts w:cs="Arial"/>
            <w:color w:val="000000"/>
          </w:rPr>
          <w:delText>,</w:delText>
        </w:r>
      </w:del>
      <w:r w:rsidR="008F1BE3">
        <w:rPr>
          <w:rFonts w:cs="Arial"/>
          <w:color w:val="000000"/>
        </w:rPr>
        <w:t xml:space="preserve"> </w:t>
      </w:r>
      <w:r w:rsidR="00AC537A">
        <w:rPr>
          <w:rFonts w:cs="Arial"/>
          <w:color w:val="000000"/>
        </w:rPr>
        <w:t>was d</w:t>
      </w:r>
      <w:r w:rsidR="00AC537A">
        <w:rPr>
          <w:rFonts w:cs="Arial"/>
          <w:color w:val="000000"/>
        </w:rPr>
        <w:t>e</w:t>
      </w:r>
      <w:r w:rsidR="00AC537A">
        <w:rPr>
          <w:rFonts w:cs="Arial"/>
          <w:color w:val="000000"/>
        </w:rPr>
        <w:t>signed to facilitate the sharing and aggregation of data from di</w:t>
      </w:r>
      <w:r w:rsidR="00AC537A">
        <w:rPr>
          <w:rFonts w:cs="Arial"/>
          <w:color w:val="000000"/>
        </w:rPr>
        <w:t>s</w:t>
      </w:r>
      <w:r w:rsidR="00AC537A">
        <w:rPr>
          <w:rFonts w:cs="Arial"/>
          <w:color w:val="000000"/>
        </w:rPr>
        <w:t>tributed, heterogeneous data sources</w:t>
      </w:r>
      <w:del w:id="215" w:author=" Jonathan Cooper" w:date="2012-03-17T20:42:00Z">
        <w:r w:rsidR="00AC537A" w:rsidDel="009C05A2">
          <w:rPr>
            <w:rFonts w:cs="Arial"/>
            <w:color w:val="000000"/>
          </w:rPr>
          <w:delText>.  The framework was</w:delText>
        </w:r>
      </w:del>
      <w:ins w:id="216" w:author=" Jonathan Cooper" w:date="2012-03-17T20:42:00Z">
        <w:r>
          <w:rPr>
            <w:rFonts w:cs="Arial"/>
            <w:color w:val="000000"/>
          </w:rPr>
          <w:t>, and</w:t>
        </w:r>
      </w:ins>
      <w:r w:rsidR="00AC537A">
        <w:rPr>
          <w:rFonts w:cs="Arial"/>
          <w:color w:val="000000"/>
        </w:rPr>
        <w:t xml:space="preserve"> d</w:t>
      </w:r>
      <w:r w:rsidR="00AC537A">
        <w:rPr>
          <w:rFonts w:cs="Arial"/>
          <w:color w:val="000000"/>
        </w:rPr>
        <w:t>e</w:t>
      </w:r>
      <w:r w:rsidR="00AC537A">
        <w:rPr>
          <w:rFonts w:cs="Arial"/>
          <w:color w:val="000000"/>
        </w:rPr>
        <w:t xml:space="preserve">veloped originally to support healthcare applications (see, </w:t>
      </w:r>
      <w:del w:id="217" w:author=" Jonathan Cooper" w:date="2012-03-17T20:42:00Z">
        <w:r w:rsidR="00AC537A" w:rsidDel="009C05A2">
          <w:rPr>
            <w:rFonts w:cs="Arial"/>
            <w:color w:val="000000"/>
          </w:rPr>
          <w:delText>for example</w:delText>
        </w:r>
      </w:del>
      <w:ins w:id="218" w:author=" Jonathan Cooper" w:date="2012-03-17T20:42:00Z">
        <w:r>
          <w:rPr>
            <w:rFonts w:cs="Arial"/>
            <w:color w:val="000000"/>
          </w:rPr>
          <w:t>e.g.</w:t>
        </w:r>
      </w:ins>
      <w:r w:rsidR="00AC537A">
        <w:rPr>
          <w:rFonts w:cs="Arial"/>
          <w:color w:val="000000"/>
        </w:rPr>
        <w:t>, [</w:t>
      </w:r>
      <w:del w:id="219" w:author=" Jonathan Cooper" w:date="2012-03-17T21:24:00Z">
        <w:r w:rsidR="00AB7F09" w:rsidDel="00F709E6">
          <w:rPr>
            <w:rFonts w:cs="Arial"/>
            <w:color w:val="000000"/>
          </w:rPr>
          <w:delText>S2010a</w:delText>
        </w:r>
      </w:del>
      <w:ins w:id="220" w:author=" Jonathan Cooper" w:date="2012-03-17T21:24:00Z">
        <w:r w:rsidR="00F709E6">
          <w:rPr>
            <w:rFonts w:cs="Arial"/>
            <w:color w:val="000000"/>
          </w:rPr>
          <w:t>9</w:t>
        </w:r>
      </w:ins>
      <w:r w:rsidR="00AC537A">
        <w:rPr>
          <w:rFonts w:cs="Arial"/>
          <w:color w:val="000000"/>
        </w:rPr>
        <w:t>]); in recent years, the focus has turned to Sy</w:t>
      </w:r>
      <w:r w:rsidR="00AC537A">
        <w:rPr>
          <w:rFonts w:cs="Arial"/>
          <w:color w:val="000000"/>
        </w:rPr>
        <w:t>s</w:t>
      </w:r>
      <w:r w:rsidR="00AC537A">
        <w:rPr>
          <w:rFonts w:cs="Arial"/>
          <w:color w:val="000000"/>
        </w:rPr>
        <w:t>tems Biology applications [</w:t>
      </w:r>
      <w:del w:id="221" w:author=" Jonathan Cooper" w:date="2012-03-17T21:24:00Z">
        <w:r w:rsidR="00AB7F09" w:rsidDel="00F709E6">
          <w:rPr>
            <w:rFonts w:cs="Arial"/>
            <w:color w:val="000000"/>
          </w:rPr>
          <w:delText>S2010b</w:delText>
        </w:r>
      </w:del>
      <w:ins w:id="222" w:author=" Jonathan Cooper" w:date="2012-03-17T21:24:00Z">
        <w:r w:rsidR="00F709E6">
          <w:rPr>
            <w:rFonts w:cs="Arial"/>
            <w:color w:val="000000"/>
          </w:rPr>
          <w:t>10</w:t>
        </w:r>
      </w:ins>
      <w:r w:rsidR="00AC537A">
        <w:rPr>
          <w:rFonts w:cs="Arial"/>
          <w:color w:val="000000"/>
        </w:rPr>
        <w:t>].</w:t>
      </w:r>
    </w:p>
    <w:p w:rsidR="00C7721E" w:rsidRDefault="009C05A2" w:rsidP="00A97CAD">
      <w:pPr>
        <w:rPr>
          <w:rFonts w:cs="Arial"/>
          <w:color w:val="000000"/>
        </w:rPr>
      </w:pPr>
      <w:ins w:id="223" w:author=" Jonathan Cooper" w:date="2012-03-17T20:36:00Z">
        <w:r>
          <w:rPr>
            <w:rFonts w:cs="Arial"/>
            <w:color w:val="000000"/>
          </w:rPr>
          <w:t xml:space="preserve"> </w:t>
        </w:r>
      </w:ins>
      <w:r w:rsidR="00C7721E">
        <w:rPr>
          <w:rFonts w:cs="Arial"/>
          <w:color w:val="000000"/>
        </w:rPr>
        <w:t>The</w:t>
      </w:r>
      <w:r w:rsidR="0066536E">
        <w:rPr>
          <w:rFonts w:cs="Arial"/>
          <w:color w:val="000000"/>
        </w:rPr>
        <w:t xml:space="preserve"> </w:t>
      </w:r>
      <w:proofErr w:type="spellStart"/>
      <w:r w:rsidR="0066536E" w:rsidRPr="0066536E">
        <w:rPr>
          <w:rFonts w:cs="Arial"/>
          <w:i/>
          <w:color w:val="000000"/>
        </w:rPr>
        <w:t>sif</w:t>
      </w:r>
      <w:proofErr w:type="spellEnd"/>
      <w:r w:rsidR="00C7721E">
        <w:rPr>
          <w:rFonts w:cs="Arial"/>
          <w:color w:val="000000"/>
        </w:rPr>
        <w:t xml:space="preserve"> framework is cu</w:t>
      </w:r>
      <w:r w:rsidR="00C7721E">
        <w:rPr>
          <w:rFonts w:cs="Arial"/>
          <w:color w:val="000000"/>
        </w:rPr>
        <w:t>r</w:t>
      </w:r>
      <w:r w:rsidR="00C7721E">
        <w:rPr>
          <w:rFonts w:cs="Arial"/>
          <w:color w:val="000000"/>
        </w:rPr>
        <w:t xml:space="preserve">rently </w:t>
      </w:r>
      <w:r w:rsidR="00A97CAD">
        <w:rPr>
          <w:rFonts w:cs="Arial"/>
          <w:color w:val="000000"/>
        </w:rPr>
        <w:t>being</w:t>
      </w:r>
      <w:r w:rsidR="00CE684E">
        <w:rPr>
          <w:rFonts w:cs="Arial"/>
          <w:color w:val="000000"/>
        </w:rPr>
        <w:t xml:space="preserve"> </w:t>
      </w:r>
      <w:r w:rsidR="00C7721E">
        <w:rPr>
          <w:rFonts w:cs="Arial"/>
          <w:color w:val="000000"/>
        </w:rPr>
        <w:t>used to manage the distributed exec</w:t>
      </w:r>
      <w:r w:rsidR="00C7721E">
        <w:rPr>
          <w:rFonts w:cs="Arial"/>
          <w:color w:val="000000"/>
        </w:rPr>
        <w:t>u</w:t>
      </w:r>
      <w:r w:rsidR="00C7721E">
        <w:rPr>
          <w:rFonts w:cs="Arial"/>
          <w:color w:val="000000"/>
        </w:rPr>
        <w:t>tion of experiments</w:t>
      </w:r>
      <w:ins w:id="224" w:author=" Jonathan Cooper" w:date="2012-03-17T20:43:00Z">
        <w:r>
          <w:rPr>
            <w:rFonts w:cs="Arial"/>
            <w:color w:val="000000"/>
          </w:rPr>
          <w:t>, and</w:t>
        </w:r>
      </w:ins>
      <w:del w:id="225" w:author=" Jonathan Cooper" w:date="2012-03-17T20:43:00Z">
        <w:r w:rsidR="00C7721E" w:rsidDel="009C05A2">
          <w:rPr>
            <w:rFonts w:cs="Arial"/>
            <w:color w:val="000000"/>
          </w:rPr>
          <w:delText xml:space="preserve">; it is also being used </w:delText>
        </w:r>
      </w:del>
      <w:ins w:id="226" w:author=" Jonathan Cooper" w:date="2012-03-17T20:43:00Z">
        <w:r>
          <w:rPr>
            <w:rFonts w:cs="Arial"/>
            <w:color w:val="000000"/>
          </w:rPr>
          <w:t xml:space="preserve"> </w:t>
        </w:r>
      </w:ins>
      <w:r w:rsidR="00C7721E">
        <w:rPr>
          <w:rFonts w:cs="Arial"/>
          <w:color w:val="000000"/>
        </w:rPr>
        <w:t xml:space="preserve">to curate these </w:t>
      </w:r>
      <w:r w:rsidR="00CE684E">
        <w:rPr>
          <w:rFonts w:cs="Arial"/>
          <w:color w:val="000000"/>
        </w:rPr>
        <w:t>along with the a</w:t>
      </w:r>
      <w:r w:rsidR="00CE684E">
        <w:rPr>
          <w:rFonts w:cs="Arial"/>
          <w:color w:val="000000"/>
        </w:rPr>
        <w:t>s</w:t>
      </w:r>
      <w:r w:rsidR="00CE684E">
        <w:rPr>
          <w:rFonts w:cs="Arial"/>
          <w:color w:val="000000"/>
        </w:rPr>
        <w:t>sociated</w:t>
      </w:r>
      <w:del w:id="227" w:author=" Jonathan Cooper" w:date="2012-03-17T20:43:00Z">
        <w:r w:rsidR="00CE684E" w:rsidDel="009C05A2">
          <w:rPr>
            <w:rFonts w:cs="Arial"/>
            <w:color w:val="000000"/>
          </w:rPr>
          <w:delText xml:space="preserve"> (experimental and simulated)</w:delText>
        </w:r>
      </w:del>
      <w:r w:rsidR="00CE684E">
        <w:rPr>
          <w:rFonts w:cs="Arial"/>
          <w:color w:val="000000"/>
        </w:rPr>
        <w:t xml:space="preserve"> data</w:t>
      </w:r>
      <w:ins w:id="228" w:author=" Jonathan Cooper" w:date="2012-03-17T20:43:00Z">
        <w:r>
          <w:rPr>
            <w:rFonts w:cs="Arial"/>
            <w:color w:val="000000"/>
          </w:rPr>
          <w:t xml:space="preserve"> (both experimental and simulated)</w:t>
        </w:r>
      </w:ins>
      <w:r w:rsidR="00CE684E">
        <w:rPr>
          <w:rFonts w:cs="Arial"/>
          <w:color w:val="000000"/>
        </w:rPr>
        <w:t xml:space="preserve"> and models from mu</w:t>
      </w:r>
      <w:r w:rsidR="00CE684E">
        <w:rPr>
          <w:rFonts w:cs="Arial"/>
          <w:color w:val="000000"/>
        </w:rPr>
        <w:t>l</w:t>
      </w:r>
      <w:r w:rsidR="00CE684E">
        <w:rPr>
          <w:rFonts w:cs="Arial"/>
          <w:color w:val="000000"/>
        </w:rPr>
        <w:t>tiple sources.</w:t>
      </w:r>
    </w:p>
    <w:p w:rsidR="0066536E" w:rsidRPr="0066536E" w:rsidDel="009C05A2" w:rsidRDefault="0066536E" w:rsidP="00A97CAD">
      <w:pPr>
        <w:rPr>
          <w:del w:id="229" w:author=" Jonathan Cooper" w:date="2012-03-17T20:41:00Z"/>
          <w:rFonts w:cs="Arial"/>
          <w:i/>
          <w:color w:val="000000"/>
        </w:rPr>
      </w:pPr>
      <w:del w:id="230" w:author=" Jonathan Cooper" w:date="2012-03-17T20:41:00Z">
        <w:r w:rsidRPr="00412224" w:rsidDel="009C05A2">
          <w:rPr>
            <w:rFonts w:cs="Arial"/>
            <w:i/>
            <w:color w:val="000000"/>
            <w:highlight w:val="yellow"/>
          </w:rPr>
          <w:delText>Dagmar’s</w:delText>
        </w:r>
        <w:r w:rsidDel="009C05A2">
          <w:rPr>
            <w:rFonts w:cs="Arial"/>
            <w:i/>
            <w:color w:val="000000"/>
          </w:rPr>
          <w:delText xml:space="preserve"> work </w:delText>
        </w:r>
        <w:r w:rsidR="0017709B" w:rsidDel="009C05A2">
          <w:rPr>
            <w:rFonts w:cs="Arial"/>
            <w:i/>
            <w:color w:val="000000"/>
          </w:rPr>
          <w:delText xml:space="preserve">on SEMS </w:delText>
        </w:r>
        <w:r w:rsidDel="009C05A2">
          <w:rPr>
            <w:rFonts w:cs="Arial"/>
            <w:i/>
            <w:color w:val="000000"/>
          </w:rPr>
          <w:delText>here.</w:delText>
        </w:r>
      </w:del>
    </w:p>
    <w:p w:rsidR="0066536E" w:rsidRPr="00A97CAD" w:rsidRDefault="0066536E" w:rsidP="00A97CAD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Future work will also look at developing plugins for the </w:t>
      </w:r>
      <w:proofErr w:type="spellStart"/>
      <w:r>
        <w:rPr>
          <w:rFonts w:cs="Arial"/>
          <w:color w:val="000000"/>
        </w:rPr>
        <w:t>OpenCOR</w:t>
      </w:r>
      <w:proofErr w:type="spellEnd"/>
      <w:r>
        <w:rPr>
          <w:rFonts w:cs="Arial"/>
          <w:color w:val="000000"/>
        </w:rPr>
        <w:t xml:space="preserve"> modelling environment</w:t>
      </w:r>
      <w:r w:rsidR="00624CF7">
        <w:rPr>
          <w:rStyle w:val="FootnoteReference"/>
          <w:rFonts w:cs="Arial"/>
          <w:color w:val="000000"/>
        </w:rPr>
        <w:footnoteReference w:id="2"/>
      </w:r>
      <w:r>
        <w:rPr>
          <w:rFonts w:cs="Arial"/>
          <w:color w:val="000000"/>
        </w:rPr>
        <w:t xml:space="preserve"> to allow d</w:t>
      </w:r>
      <w:r w:rsidR="001E7B59">
        <w:rPr>
          <w:rFonts w:cs="Arial"/>
          <w:color w:val="000000"/>
        </w:rPr>
        <w:t>e</w:t>
      </w:r>
      <w:r>
        <w:rPr>
          <w:rFonts w:cs="Arial"/>
          <w:color w:val="000000"/>
        </w:rPr>
        <w:t>signing and running virtual experiments as an integral part of model development.</w:t>
      </w:r>
    </w:p>
    <w:p w:rsidR="00D5061C" w:rsidRPr="008241C1" w:rsidRDefault="009F616A" w:rsidP="008241C1">
      <w:pPr>
        <w:pStyle w:val="Heading2"/>
      </w:pPr>
      <w:r>
        <w:t>Discussion and c</w:t>
      </w:r>
      <w:r w:rsidR="00D5061C">
        <w:t>onclusions</w:t>
      </w:r>
    </w:p>
    <w:p w:rsidR="00FF17A0" w:rsidRDefault="00FF17A0" w:rsidP="00FF17A0">
      <w:r>
        <w:t xml:space="preserve">The description of virtual experiments in standard formats is essential to future progress in VPH research. </w:t>
      </w:r>
      <w:r w:rsidRPr="0033159F">
        <w:rPr>
          <w:b/>
          <w:rPrChange w:id="231" w:author="Gary Mirams" w:date="2012-03-16T17:44:00Z">
            <w:rPr/>
          </w:rPrChange>
        </w:rPr>
        <w:t>Only sharing the experimental setups along with the models themselves makes the model</w:t>
      </w:r>
      <w:del w:id="232" w:author="Gary Mirams" w:date="2012-03-16T17:44:00Z">
        <w:r w:rsidRPr="0033159F" w:rsidDel="0033159F">
          <w:rPr>
            <w:b/>
            <w:rPrChange w:id="233" w:author="Gary Mirams" w:date="2012-03-16T17:44:00Z">
              <w:rPr/>
            </w:rPrChange>
          </w:rPr>
          <w:delText>s</w:delText>
        </w:r>
      </w:del>
      <w:ins w:id="234" w:author="Gary Mirams" w:date="2012-03-16T17:44:00Z">
        <w:r w:rsidR="0033159F" w:rsidRPr="0033159F">
          <w:rPr>
            <w:b/>
            <w:rPrChange w:id="235" w:author="Gary Mirams" w:date="2012-03-16T17:44:00Z">
              <w:rPr/>
            </w:rPrChange>
          </w:rPr>
          <w:t>ling work</w:t>
        </w:r>
      </w:ins>
      <w:r w:rsidRPr="0033159F">
        <w:rPr>
          <w:b/>
          <w:rPrChange w:id="236" w:author="Gary Mirams" w:date="2012-03-16T17:44:00Z">
            <w:rPr/>
          </w:rPrChange>
        </w:rPr>
        <w:t xml:space="preserve"> truly useful to others, and provides the crucial link to data.</w:t>
      </w:r>
      <w:r>
        <w:t xml:space="preserve"> This will increase the acceptance and use of realistic and validated models, allowing researchers from different disciplines to share resources and d</w:t>
      </w:r>
      <w:r>
        <w:t>e</w:t>
      </w:r>
      <w:r>
        <w:t>velop new knowledge.</w:t>
      </w:r>
    </w:p>
    <w:p w:rsidR="00FF17A0" w:rsidRDefault="00FF17A0" w:rsidP="00FF17A0">
      <w:r>
        <w:t>The proposed framework will also enable a richer characterization of the behavioural repertoire of mo</w:t>
      </w:r>
      <w:r>
        <w:t>d</w:t>
      </w:r>
      <w:r>
        <w:t>els. By automatically and comprehensively testing multiple models and protocols users can have conf</w:t>
      </w:r>
      <w:r>
        <w:t>i</w:t>
      </w:r>
      <w:r>
        <w:t>dence that the model they have chosen or developed provides a good approximation of the desired physio</w:t>
      </w:r>
      <w:r>
        <w:t>l</w:t>
      </w:r>
      <w:r>
        <w:t xml:space="preserve">ogy. </w:t>
      </w:r>
      <w:r w:rsidR="001E7B59">
        <w:t>Model comparison under multiple protocols a</w:t>
      </w:r>
      <w:r w:rsidR="001E7B59">
        <w:t>l</w:t>
      </w:r>
      <w:r w:rsidR="001E7B59">
        <w:t>lows the</w:t>
      </w:r>
      <w:r>
        <w:t xml:space="preserve"> im</w:t>
      </w:r>
      <w:r w:rsidR="001E7B59">
        <w:t>pact of</w:t>
      </w:r>
      <w:r>
        <w:t xml:space="preserve"> change</w:t>
      </w:r>
      <w:r w:rsidR="001E7B59">
        <w:t>s</w:t>
      </w:r>
      <w:r>
        <w:t xml:space="preserve"> in parameter values or model struc</w:t>
      </w:r>
      <w:r w:rsidR="001E7B59">
        <w:t>ture to be ascertained in greater detail.</w:t>
      </w:r>
    </w:p>
    <w:p w:rsidR="00FF17A0" w:rsidRDefault="001E7B59" w:rsidP="00FF17A0">
      <w:pPr>
        <w:rPr>
          <w:ins w:id="237" w:author=" Jonathan Cooper" w:date="2012-03-17T20:19:00Z"/>
        </w:rPr>
      </w:pPr>
      <w:r>
        <w:t>The model development process will also be facilita</w:t>
      </w:r>
      <w:r>
        <w:t>t</w:t>
      </w:r>
      <w:r>
        <w:t>ed. Generic experiment descriptions will allow faster setup of simulation experiments. Continually apprai</w:t>
      </w:r>
      <w:r>
        <w:t>s</w:t>
      </w:r>
      <w:r>
        <w:t>ing models against collections of protocols and desired outputs will ensure that desired functionality is not lost. As models, protocols, and data are curated toget</w:t>
      </w:r>
      <w:r>
        <w:t>h</w:t>
      </w:r>
      <w:r>
        <w:t>er in open repositories, the store of global knowledge and understanding is increased.</w:t>
      </w:r>
    </w:p>
    <w:p w:rsidR="009C05A2" w:rsidRDefault="009C05A2" w:rsidP="00FF17A0">
      <w:ins w:id="238" w:author=" Jonathan Cooper" w:date="2012-03-17T20:19:00Z">
        <w:r w:rsidRPr="009C05A2">
          <w:t xml:space="preserve">We plan </w:t>
        </w:r>
      </w:ins>
      <w:ins w:id="239" w:author=" Jonathan Cooper" w:date="2012-03-17T20:44:00Z">
        <w:r>
          <w:t xml:space="preserve">further </w:t>
        </w:r>
      </w:ins>
      <w:ins w:id="240" w:author=" Jonathan Cooper" w:date="2012-03-17T20:19:00Z">
        <w:r w:rsidRPr="009C05A2">
          <w:t xml:space="preserve">to </w:t>
        </w:r>
      </w:ins>
      <w:ins w:id="241" w:author=" Jonathan Cooper" w:date="2012-03-17T20:21:00Z">
        <w:r>
          <w:t xml:space="preserve">refine, enhance, and </w:t>
        </w:r>
      </w:ins>
      <w:ins w:id="242" w:author=" Jonathan Cooper" w:date="2012-03-17T20:19:00Z">
        <w:r w:rsidRPr="009C05A2">
          <w:t>implement the ideas introduced in this manuscript through a collab</w:t>
        </w:r>
        <w:r w:rsidRPr="009C05A2">
          <w:t>o</w:t>
        </w:r>
        <w:r w:rsidRPr="009C05A2">
          <w:t>rative EU project.</w:t>
        </w:r>
      </w:ins>
    </w:p>
    <w:p w:rsidR="00450362" w:rsidRDefault="00450362" w:rsidP="008D5600">
      <w:pPr>
        <w:pStyle w:val="Heading2"/>
        <w:numPr>
          <w:ilvl w:val="0"/>
          <w:numId w:val="0"/>
        </w:numPr>
      </w:pPr>
      <w:r>
        <w:t>References</w:t>
      </w:r>
    </w:p>
    <w:p w:rsidR="009C05A2" w:rsidRDefault="009C05A2" w:rsidP="009C05A2">
      <w:pPr>
        <w:pStyle w:val="References"/>
        <w:rPr>
          <w:ins w:id="243" w:author=" Jonathan Cooper" w:date="2012-03-17T20:59:00Z"/>
        </w:rPr>
      </w:pPr>
      <w:ins w:id="244" w:author=" Jonathan Cooper" w:date="2012-03-17T20:59:00Z">
        <w:r>
          <w:t>Bergmann, 2012</w:t>
        </w:r>
        <w:r w:rsidRPr="009C05A2">
          <w:t xml:space="preserve">. SED-ML: Nested Simulation Proposal. </w:t>
        </w:r>
        <w:r w:rsidRPr="009C05A2">
          <w:rPr>
            <w:i/>
            <w:rPrChange w:id="245" w:author=" Jonathan Cooper" w:date="2012-03-17T21:00:00Z">
              <w:rPr/>
            </w:rPrChange>
          </w:rPr>
          <w:t xml:space="preserve">Nature </w:t>
        </w:r>
        <w:proofErr w:type="spellStart"/>
        <w:r w:rsidRPr="009C05A2">
          <w:rPr>
            <w:i/>
            <w:rPrChange w:id="246" w:author=" Jonathan Cooper" w:date="2012-03-17T21:00:00Z">
              <w:rPr/>
            </w:rPrChange>
          </w:rPr>
          <w:t>Precedings</w:t>
        </w:r>
        <w:proofErr w:type="spellEnd"/>
        <w:r w:rsidRPr="009C05A2">
          <w:t xml:space="preserve"> doi</w:t>
        </w:r>
      </w:ins>
      <w:ins w:id="247" w:author=" Jonathan Cooper" w:date="2012-03-17T21:00:00Z">
        <w:r>
          <w:t>:</w:t>
        </w:r>
      </w:ins>
      <w:ins w:id="248" w:author=" Jonathan Cooper" w:date="2012-03-17T20:59:00Z">
        <w:r>
          <w:t>10.1038/npre.2012.4257.2</w:t>
        </w:r>
      </w:ins>
    </w:p>
    <w:p w:rsidR="00CE4D95" w:rsidRDefault="00911D93" w:rsidP="00CE4D95">
      <w:pPr>
        <w:pStyle w:val="References"/>
      </w:pPr>
      <w:r>
        <w:lastRenderedPageBreak/>
        <w:t>Cooper</w:t>
      </w:r>
      <w:r w:rsidR="00CE4D95">
        <w:t xml:space="preserve"> </w:t>
      </w:r>
      <w:r w:rsidR="00CE4D95" w:rsidRPr="008241C1">
        <w:rPr>
          <w:i/>
        </w:rPr>
        <w:t>et al</w:t>
      </w:r>
      <w:r w:rsidR="00CE4D95">
        <w:t>., 2010.</w:t>
      </w:r>
      <w:r w:rsidR="00CE4D95" w:rsidRPr="00CE4D95">
        <w:t xml:space="preserve"> The Virtual Physiological Human ToolKit. </w:t>
      </w:r>
      <w:r w:rsidR="00CE4D95">
        <w:rPr>
          <w:i/>
        </w:rPr>
        <w:t>Phil Trans R Soc A</w:t>
      </w:r>
      <w:r w:rsidR="00CE4D95" w:rsidRPr="00CE4D95">
        <w:t xml:space="preserve"> 368:3925−3936</w:t>
      </w:r>
      <w:r w:rsidR="00CE4D95">
        <w:t>; doi:</w:t>
      </w:r>
      <w:r w:rsidR="00CE4D95" w:rsidRPr="00CE4D95">
        <w:t>10.1098/rsta.2010.0144</w:t>
      </w:r>
    </w:p>
    <w:p w:rsidR="00450362" w:rsidRDefault="00450362" w:rsidP="001B575E">
      <w:pPr>
        <w:pStyle w:val="References"/>
      </w:pPr>
      <w:r>
        <w:t>Cooper</w:t>
      </w:r>
      <w:r w:rsidR="001B575E">
        <w:t xml:space="preserve">, </w:t>
      </w:r>
      <w:proofErr w:type="spellStart"/>
      <w:r w:rsidR="001B575E">
        <w:t>Mirams</w:t>
      </w:r>
      <w:proofErr w:type="spellEnd"/>
      <w:r w:rsidR="001B575E">
        <w:t xml:space="preserve">, </w:t>
      </w:r>
      <w:proofErr w:type="spellStart"/>
      <w:r w:rsidR="001B575E">
        <w:t>Niederer</w:t>
      </w:r>
      <w:proofErr w:type="spellEnd"/>
      <w:r>
        <w:t xml:space="preserve">, </w:t>
      </w:r>
      <w:r w:rsidR="001B575E">
        <w:t>2011</w:t>
      </w:r>
      <w:r>
        <w:t xml:space="preserve">. </w:t>
      </w:r>
      <w:r w:rsidR="001B575E" w:rsidRPr="001B575E">
        <w:t>High throughput functional curation of cellular electrophysiology models</w:t>
      </w:r>
      <w:r>
        <w:t xml:space="preserve">. </w:t>
      </w:r>
      <w:proofErr w:type="spellStart"/>
      <w:r w:rsidR="001B575E">
        <w:rPr>
          <w:i/>
        </w:rPr>
        <w:t>Prog</w:t>
      </w:r>
      <w:proofErr w:type="spellEnd"/>
      <w:r w:rsidR="001B575E">
        <w:rPr>
          <w:i/>
        </w:rPr>
        <w:t xml:space="preserve"> </w:t>
      </w:r>
      <w:proofErr w:type="spellStart"/>
      <w:r w:rsidR="001B575E">
        <w:rPr>
          <w:i/>
        </w:rPr>
        <w:t>Biophys</w:t>
      </w:r>
      <w:proofErr w:type="spellEnd"/>
      <w:r w:rsidR="001B575E">
        <w:rPr>
          <w:i/>
        </w:rPr>
        <w:t xml:space="preserve"> </w:t>
      </w:r>
      <w:proofErr w:type="spellStart"/>
      <w:r w:rsidR="001B575E">
        <w:rPr>
          <w:i/>
        </w:rPr>
        <w:t>Mol</w:t>
      </w:r>
      <w:proofErr w:type="spellEnd"/>
      <w:r w:rsidR="001B575E">
        <w:rPr>
          <w:i/>
        </w:rPr>
        <w:t xml:space="preserve"> </w:t>
      </w:r>
      <w:proofErr w:type="spellStart"/>
      <w:r w:rsidR="001B575E">
        <w:rPr>
          <w:i/>
        </w:rPr>
        <w:t>Biol</w:t>
      </w:r>
      <w:proofErr w:type="spellEnd"/>
      <w:r>
        <w:t xml:space="preserve"> </w:t>
      </w:r>
      <w:r w:rsidR="00046264">
        <w:t>107</w:t>
      </w:r>
      <w:r w:rsidR="001B575E">
        <w:t>:11-20; doi:</w:t>
      </w:r>
      <w:r w:rsidR="001B575E" w:rsidRPr="001B575E">
        <w:t>10.1016/j.pbiomolbio.2011.06.003</w:t>
      </w:r>
      <w:r w:rsidR="001B575E" w:rsidDel="001B575E">
        <w:t xml:space="preserve"> </w:t>
      </w:r>
    </w:p>
    <w:p w:rsidR="00911D93" w:rsidRDefault="00911D93" w:rsidP="00911D93">
      <w:pPr>
        <w:pStyle w:val="References"/>
        <w:rPr>
          <w:ins w:id="249" w:author=" Jonathan Cooper" w:date="2012-03-17T21:19:00Z"/>
        </w:rPr>
      </w:pPr>
      <w:r>
        <w:t xml:space="preserve">Cooper </w:t>
      </w:r>
      <w:r>
        <w:rPr>
          <w:i/>
        </w:rPr>
        <w:t>et al.</w:t>
      </w:r>
      <w:r>
        <w:t xml:space="preserve">, 2011. </w:t>
      </w:r>
      <w:r w:rsidRPr="00911D93">
        <w:t>Considerations for the use of cellular electrophysiology models within cardiac tissue simulations.</w:t>
      </w:r>
      <w:r>
        <w:t xml:space="preserve"> </w:t>
      </w:r>
      <w:proofErr w:type="spellStart"/>
      <w:r>
        <w:rPr>
          <w:i/>
        </w:rPr>
        <w:t>Prog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Biophys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Biol</w:t>
      </w:r>
      <w:proofErr w:type="spellEnd"/>
      <w:r w:rsidR="00046264">
        <w:t xml:space="preserve"> 107</w:t>
      </w:r>
      <w:r>
        <w:t>:74-80; doi:</w:t>
      </w:r>
      <w:r w:rsidRPr="00911D93">
        <w:t>1</w:t>
      </w:r>
      <w:r>
        <w:t>0.1016/j.pbiomolbio.2011.06.002</w:t>
      </w:r>
    </w:p>
    <w:p w:rsidR="00F709E6" w:rsidRDefault="00F709E6" w:rsidP="00F709E6">
      <w:pPr>
        <w:pStyle w:val="References"/>
        <w:rPr>
          <w:ins w:id="250" w:author=" Jonathan Cooper" w:date="2012-03-17T21:21:00Z"/>
        </w:rPr>
      </w:pPr>
      <w:proofErr w:type="spellStart"/>
      <w:ins w:id="251" w:author=" Jonathan Cooper" w:date="2012-03-17T21:19:00Z">
        <w:r>
          <w:t>Hucka</w:t>
        </w:r>
        <w:proofErr w:type="spellEnd"/>
        <w:r>
          <w:t xml:space="preserve"> </w:t>
        </w:r>
        <w:r>
          <w:rPr>
            <w:i/>
          </w:rPr>
          <w:t>et al.</w:t>
        </w:r>
      </w:ins>
      <w:ins w:id="252" w:author=" Jonathan Cooper" w:date="2012-03-17T21:22:00Z">
        <w:r>
          <w:rPr>
            <w:i/>
          </w:rPr>
          <w:t>,</w:t>
        </w:r>
      </w:ins>
      <w:ins w:id="253" w:author=" Jonathan Cooper" w:date="2012-03-17T21:19:00Z">
        <w:r>
          <w:t xml:space="preserve"> 2004. </w:t>
        </w:r>
        <w:r w:rsidRPr="00F709E6">
          <w:t xml:space="preserve">Evolving a lingua franca </w:t>
        </w:r>
        <w:r>
          <w:t>… SBML</w:t>
        </w:r>
      </w:ins>
      <w:ins w:id="254" w:author=" Jonathan Cooper" w:date="2012-03-17T21:20:00Z">
        <w:r>
          <w:t xml:space="preserve">. </w:t>
        </w:r>
        <w:r w:rsidRPr="00F709E6">
          <w:rPr>
            <w:i/>
            <w:rPrChange w:id="255" w:author=" Jonathan Cooper" w:date="2012-03-17T21:20:00Z">
              <w:rPr/>
            </w:rPrChange>
          </w:rPr>
          <w:t>IEE Systems Biology</w:t>
        </w:r>
        <w:r>
          <w:t>, 1</w:t>
        </w:r>
        <w:r w:rsidRPr="00F709E6">
          <w:t>:41–53.</w:t>
        </w:r>
      </w:ins>
    </w:p>
    <w:p w:rsidR="00F709E6" w:rsidRDefault="00F709E6" w:rsidP="00F709E6">
      <w:pPr>
        <w:pStyle w:val="References"/>
      </w:pPr>
      <w:ins w:id="256" w:author=" Jonathan Cooper" w:date="2012-03-17T21:21:00Z">
        <w:r w:rsidRPr="00F709E6">
          <w:t>Lloyd</w:t>
        </w:r>
        <w:r>
          <w:t xml:space="preserve"> </w:t>
        </w:r>
        <w:r>
          <w:rPr>
            <w:i/>
          </w:rPr>
          <w:t>et al.</w:t>
        </w:r>
      </w:ins>
      <w:ins w:id="257" w:author=" Jonathan Cooper" w:date="2012-03-17T21:22:00Z">
        <w:r>
          <w:rPr>
            <w:i/>
          </w:rPr>
          <w:t xml:space="preserve">, </w:t>
        </w:r>
        <w:r>
          <w:t xml:space="preserve">2004. </w:t>
        </w:r>
      </w:ins>
      <w:ins w:id="258" w:author=" Jonathan Cooper" w:date="2012-03-17T21:21:00Z">
        <w:r w:rsidRPr="00F709E6">
          <w:t xml:space="preserve">CellML: </w:t>
        </w:r>
        <w:proofErr w:type="gramStart"/>
        <w:r w:rsidRPr="00F709E6">
          <w:t>its</w:t>
        </w:r>
        <w:proofErr w:type="gramEnd"/>
        <w:r w:rsidRPr="00F709E6">
          <w:t xml:space="preserve"> future, present and past. </w:t>
        </w:r>
      </w:ins>
      <w:proofErr w:type="spellStart"/>
      <w:ins w:id="259" w:author=" Jonathan Cooper" w:date="2012-03-17T21:22:00Z">
        <w:r>
          <w:rPr>
            <w:i/>
          </w:rPr>
          <w:t>Prog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Biophys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Mol</w:t>
        </w:r>
        <w:proofErr w:type="spellEnd"/>
        <w:r>
          <w:rPr>
            <w:i/>
          </w:rPr>
          <w:t xml:space="preserve"> </w:t>
        </w:r>
        <w:proofErr w:type="spellStart"/>
        <w:r>
          <w:rPr>
            <w:i/>
          </w:rPr>
          <w:t>Biol</w:t>
        </w:r>
      </w:ins>
      <w:proofErr w:type="spellEnd"/>
      <w:ins w:id="260" w:author=" Jonathan Cooper" w:date="2012-03-17T21:21:00Z">
        <w:r w:rsidRPr="00F709E6">
          <w:t xml:space="preserve"> 85:433-450.</w:t>
        </w:r>
      </w:ins>
    </w:p>
    <w:p w:rsidR="00A83D15" w:rsidRDefault="00A83D15" w:rsidP="00A83D15">
      <w:pPr>
        <w:pStyle w:val="References"/>
      </w:pPr>
      <w:r w:rsidRPr="00A83D15">
        <w:t>Pitt-Francis</w:t>
      </w:r>
      <w:r>
        <w:t xml:space="preserve"> </w:t>
      </w:r>
      <w:r>
        <w:rPr>
          <w:i/>
        </w:rPr>
        <w:t>et al</w:t>
      </w:r>
      <w:r>
        <w:t xml:space="preserve">., 2009. </w:t>
      </w:r>
      <w:r w:rsidRPr="00A83D15">
        <w:t>Chaste: a test-driven a</w:t>
      </w:r>
      <w:r w:rsidRPr="00A83D15">
        <w:t>p</w:t>
      </w:r>
      <w:r w:rsidRPr="00A83D15">
        <w:t xml:space="preserve">proach to software development for biological modelling. </w:t>
      </w:r>
      <w:proofErr w:type="spellStart"/>
      <w:r w:rsidRPr="00A83D15">
        <w:rPr>
          <w:i/>
        </w:rPr>
        <w:t>Comp</w:t>
      </w:r>
      <w:r>
        <w:rPr>
          <w:i/>
        </w:rPr>
        <w:t>ut</w:t>
      </w:r>
      <w:proofErr w:type="spellEnd"/>
      <w:r w:rsidRPr="00A83D15">
        <w:rPr>
          <w:i/>
        </w:rPr>
        <w:t xml:space="preserve"> </w:t>
      </w:r>
      <w:proofErr w:type="spellStart"/>
      <w:r w:rsidRPr="00A83D15">
        <w:rPr>
          <w:i/>
        </w:rPr>
        <w:t>Phys</w:t>
      </w:r>
      <w:proofErr w:type="spellEnd"/>
      <w:r w:rsidRPr="00A83D15">
        <w:rPr>
          <w:i/>
        </w:rPr>
        <w:t xml:space="preserve"> </w:t>
      </w:r>
      <w:proofErr w:type="spellStart"/>
      <w:r w:rsidRPr="00A83D15">
        <w:rPr>
          <w:i/>
        </w:rPr>
        <w:t>Comm</w:t>
      </w:r>
      <w:proofErr w:type="spellEnd"/>
      <w:r w:rsidRPr="00A83D15">
        <w:t xml:space="preserve"> 180:2452-2471</w:t>
      </w:r>
      <w:r>
        <w:t>;</w:t>
      </w:r>
      <w:r w:rsidRPr="00A83D15">
        <w:t xml:space="preserve"> doi:</w:t>
      </w:r>
      <w:r>
        <w:t>10.1016/j.cpc.2009.07.019</w:t>
      </w:r>
    </w:p>
    <w:p w:rsidR="00AB7F09" w:rsidRDefault="00AB7F09" w:rsidP="00AB7F09">
      <w:pPr>
        <w:pStyle w:val="References"/>
      </w:pPr>
      <w:r w:rsidRPr="00AB7F09">
        <w:t xml:space="preserve">Simpson </w:t>
      </w:r>
      <w:r w:rsidRPr="00A97CAD">
        <w:rPr>
          <w:i/>
        </w:rPr>
        <w:t>et al</w:t>
      </w:r>
      <w:r w:rsidRPr="00AB7F09">
        <w:t>., 2008.  A healthcare-driven fram</w:t>
      </w:r>
      <w:r w:rsidRPr="00AB7F09">
        <w:t>e</w:t>
      </w:r>
      <w:r w:rsidRPr="00AB7F09">
        <w:t xml:space="preserve">work for facilitating the secure sharing of data across organisational boundaries.  </w:t>
      </w:r>
      <w:r w:rsidRPr="00A97CAD">
        <w:rPr>
          <w:i/>
        </w:rPr>
        <w:t>Stud Health Tech Inform</w:t>
      </w:r>
      <w:r w:rsidRPr="00AB7F09">
        <w:t xml:space="preserve"> 138:3</w:t>
      </w:r>
      <w:r>
        <w:t>-</w:t>
      </w:r>
      <w:r w:rsidRPr="00AB7F09">
        <w:t>12</w:t>
      </w:r>
    </w:p>
    <w:p w:rsidR="00AB7F09" w:rsidRDefault="00AB7F09" w:rsidP="00AB7F09">
      <w:pPr>
        <w:pStyle w:val="References"/>
      </w:pPr>
      <w:r>
        <w:t xml:space="preserve">Simpson </w:t>
      </w:r>
      <w:r w:rsidRPr="00A97CAD">
        <w:rPr>
          <w:i/>
        </w:rPr>
        <w:t>et al</w:t>
      </w:r>
      <w:r>
        <w:t xml:space="preserve">., 2010.  GIMI: the past, the present, and the future. </w:t>
      </w:r>
      <w:r>
        <w:rPr>
          <w:i/>
        </w:rPr>
        <w:t>Phil Trans R Soc A</w:t>
      </w:r>
      <w:r>
        <w:t xml:space="preserve"> 368: 3891-3905</w:t>
      </w:r>
    </w:p>
    <w:p w:rsidR="00AB7F09" w:rsidRPr="00101479" w:rsidRDefault="00AB7F09" w:rsidP="00AB7F09">
      <w:pPr>
        <w:pStyle w:val="References"/>
      </w:pPr>
      <w:r>
        <w:t xml:space="preserve">Simpson </w:t>
      </w:r>
      <w:r w:rsidRPr="00A97CAD">
        <w:rPr>
          <w:i/>
        </w:rPr>
        <w:t>et al</w:t>
      </w:r>
      <w:r>
        <w:t>., 2010.  On the secure sharing and aggregation of data to support systems biology r</w:t>
      </w:r>
      <w:r>
        <w:t>e</w:t>
      </w:r>
      <w:r>
        <w:t>search.  In Proceedings of the 7</w:t>
      </w:r>
      <w:r w:rsidRPr="00392763">
        <w:rPr>
          <w:vertAlign w:val="superscript"/>
        </w:rPr>
        <w:t>th</w:t>
      </w:r>
      <w:r>
        <w:t xml:space="preserve"> International Conference on Data Integration in the Life Sc</w:t>
      </w:r>
      <w:r>
        <w:t>i</w:t>
      </w:r>
      <w:r>
        <w:t>ences (DILS 2010), pp. 58-73</w:t>
      </w:r>
    </w:p>
    <w:p w:rsidR="00450362" w:rsidRDefault="00450362" w:rsidP="00CE4D95">
      <w:pPr>
        <w:pStyle w:val="References"/>
      </w:pPr>
      <w:r>
        <w:t>VPH-</w:t>
      </w:r>
      <w:r w:rsidR="00CE4D95">
        <w:t xml:space="preserve">FET </w:t>
      </w:r>
      <w:r>
        <w:t xml:space="preserve">Consortium, </w:t>
      </w:r>
      <w:r w:rsidR="00CE4D95">
        <w:t>2011</w:t>
      </w:r>
      <w:r>
        <w:t xml:space="preserve">. </w:t>
      </w:r>
      <w:r w:rsidR="001F463A">
        <w:t>Ch. 4 of “</w:t>
      </w:r>
      <w:r w:rsidR="00CE4D95">
        <w:t>VPH-FET Research Roadmap – Advanced Technologies for the Future of the Virtual Physiological Human</w:t>
      </w:r>
      <w:r w:rsidR="001F463A">
        <w:t>”, pp. 40-49</w:t>
      </w:r>
      <w:r>
        <w:t xml:space="preserve"> [Online] </w:t>
      </w:r>
      <w:hyperlink r:id="rId10" w:history="1">
        <w:r w:rsidR="00CE4D95" w:rsidRPr="00CE4D95">
          <w:rPr>
            <w:rStyle w:val="Hyperlink"/>
          </w:rPr>
          <w:t>https://www.biomedtown.org/biomed_town/VPHFET/reception/vphfetpublicrep/plfng_view</w:t>
        </w:r>
      </w:hyperlink>
      <w:r w:rsidR="00CE4D95">
        <w:t xml:space="preserve"> </w:t>
      </w:r>
    </w:p>
    <w:p w:rsidR="008F1BE3" w:rsidRDefault="00911D93" w:rsidP="00AB7F09">
      <w:pPr>
        <w:pStyle w:val="References"/>
      </w:pPr>
      <w:proofErr w:type="spellStart"/>
      <w:r>
        <w:t>Waltemath</w:t>
      </w:r>
      <w:proofErr w:type="spellEnd"/>
      <w:r>
        <w:t xml:space="preserve"> </w:t>
      </w:r>
      <w:r>
        <w:rPr>
          <w:i/>
        </w:rPr>
        <w:t>et al</w:t>
      </w:r>
      <w:r>
        <w:t xml:space="preserve">., 2011. </w:t>
      </w:r>
      <w:r w:rsidRPr="00911D93">
        <w:t>Reproducible comput</w:t>
      </w:r>
      <w:r w:rsidRPr="00911D93">
        <w:t>a</w:t>
      </w:r>
      <w:r w:rsidRPr="00911D93">
        <w:t>tional biology experiments with SED-ML - The Simulation Experiment Description Markup La</w:t>
      </w:r>
      <w:r w:rsidRPr="00911D93">
        <w:t>n</w:t>
      </w:r>
      <w:r w:rsidRPr="00911D93">
        <w:t>guage</w:t>
      </w:r>
      <w:r>
        <w:t xml:space="preserve">. </w:t>
      </w:r>
      <w:r w:rsidRPr="00911D93">
        <w:rPr>
          <w:i/>
        </w:rPr>
        <w:t xml:space="preserve">BMC </w:t>
      </w:r>
      <w:proofErr w:type="spellStart"/>
      <w:r w:rsidRPr="00911D93">
        <w:rPr>
          <w:i/>
        </w:rPr>
        <w:t>Syst</w:t>
      </w:r>
      <w:proofErr w:type="spellEnd"/>
      <w:r w:rsidRPr="00911D93">
        <w:rPr>
          <w:i/>
        </w:rPr>
        <w:t xml:space="preserve"> </w:t>
      </w:r>
      <w:proofErr w:type="spellStart"/>
      <w:r w:rsidRPr="00911D93">
        <w:rPr>
          <w:i/>
        </w:rPr>
        <w:t>Biol</w:t>
      </w:r>
      <w:proofErr w:type="spellEnd"/>
      <w:r>
        <w:rPr>
          <w:rStyle w:val="pseudotab"/>
        </w:rPr>
        <w:t xml:space="preserve"> 5:198</w:t>
      </w:r>
      <w:r w:rsidRPr="00911D93">
        <w:rPr>
          <w:rStyle w:val="pseudotab"/>
        </w:rPr>
        <w:t xml:space="preserve"> </w:t>
      </w:r>
      <w:r>
        <w:rPr>
          <w:rStyle w:val="pseudotab"/>
        </w:rPr>
        <w:t>doi:10.1186/1752-0509-5-198</w:t>
      </w:r>
    </w:p>
    <w:sectPr w:rsidR="008F1BE3" w:rsidSect="00F108D2">
      <w:footerReference w:type="default" r:id="rId11"/>
      <w:headerReference w:type="first" r:id="rId12"/>
      <w:footerReference w:type="first" r:id="rId13"/>
      <w:pgSz w:w="11905" w:h="16837" w:code="9"/>
      <w:pgMar w:top="2347" w:right="1418" w:bottom="1418" w:left="1418" w:header="1418" w:footer="720" w:gutter="0"/>
      <w:cols w:num="2" w:space="227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 Jonathan Cooper" w:date="2012-03-17T22:06:00Z" w:initials="JC">
    <w:p w:rsidR="00150C3B" w:rsidRDefault="00150C3B">
      <w:pPr>
        <w:pStyle w:val="CommentText"/>
      </w:pPr>
      <w:r>
        <w:rPr>
          <w:rStyle w:val="CommentReference"/>
        </w:rPr>
        <w:annotationRef/>
      </w:r>
      <w:r>
        <w:t>Note: 2 page limit, excluding references &amp; figures; 3 page limit total.</w:t>
      </w:r>
    </w:p>
  </w:comment>
  <w:comment w:id="1" w:author=" Jonathan Cooper" w:date="2012-03-17T22:06:00Z" w:initials="JC">
    <w:p w:rsidR="00867E45" w:rsidRDefault="00867E45" w:rsidP="00867E45">
      <w:pPr>
        <w:autoSpaceDE w:val="0"/>
        <w:autoSpaceDN w:val="0"/>
        <w:adjustRightInd w:val="0"/>
        <w:spacing w:after="0"/>
        <w:jc w:val="left"/>
        <w:rPr>
          <w:rFonts w:eastAsia="Times New Roman"/>
          <w:kern w:val="0"/>
          <w:sz w:val="24"/>
        </w:rPr>
      </w:pPr>
      <w:r>
        <w:rPr>
          <w:rStyle w:val="CommentReference"/>
        </w:rPr>
        <w:annotationRef/>
      </w:r>
      <w:r>
        <w:t xml:space="preserve">DW: </w:t>
      </w:r>
      <w:r>
        <w:rPr>
          <w:rFonts w:ascii="Ubuntu" w:eastAsia="Times New Roman" w:hAnsi="Ubuntu" w:cs="Ubuntu"/>
          <w:kern w:val="0"/>
          <w:sz w:val="21"/>
          <w:szCs w:val="21"/>
        </w:rPr>
        <w:t>Could the intro not be:</w:t>
      </w:r>
    </w:p>
    <w:p w:rsidR="00867E45" w:rsidRDefault="00867E45" w:rsidP="00867E45">
      <w:pPr>
        <w:autoSpaceDE w:val="0"/>
        <w:autoSpaceDN w:val="0"/>
        <w:adjustRightInd w:val="0"/>
        <w:spacing w:after="0"/>
        <w:jc w:val="left"/>
        <w:rPr>
          <w:rFonts w:eastAsia="Times New Roman"/>
          <w:kern w:val="0"/>
          <w:sz w:val="24"/>
        </w:rPr>
      </w:pPr>
      <w:r>
        <w:rPr>
          <w:rFonts w:eastAsia="Times New Roman"/>
          <w:kern w:val="0"/>
          <w:sz w:val="24"/>
        </w:rPr>
        <w:t xml:space="preserve"> </w:t>
      </w:r>
      <w:r>
        <w:rPr>
          <w:rFonts w:ascii="Ubuntu" w:eastAsia="Times New Roman" w:hAnsi="Ubuntu" w:cs="Ubuntu"/>
          <w:kern w:val="0"/>
          <w:sz w:val="21"/>
          <w:szCs w:val="21"/>
        </w:rPr>
        <w:t xml:space="preserve">- </w:t>
      </w:r>
      <w:proofErr w:type="gramStart"/>
      <w:r>
        <w:rPr>
          <w:rFonts w:ascii="Ubuntu" w:eastAsia="Times New Roman" w:hAnsi="Ubuntu" w:cs="Ubuntu"/>
          <w:kern w:val="0"/>
          <w:sz w:val="21"/>
          <w:szCs w:val="21"/>
        </w:rPr>
        <w:t>in</w:t>
      </w:r>
      <w:proofErr w:type="gramEnd"/>
      <w:r>
        <w:rPr>
          <w:rFonts w:ascii="Ubuntu" w:eastAsia="Times New Roman" w:hAnsi="Ubuntu" w:cs="Ubuntu"/>
          <w:kern w:val="0"/>
          <w:sz w:val="21"/>
          <w:szCs w:val="21"/>
        </w:rPr>
        <w:t xml:space="preserve"> computational biology we do </w:t>
      </w:r>
      <w:proofErr w:type="spellStart"/>
      <w:r>
        <w:rPr>
          <w:rFonts w:ascii="Ubuntu" w:eastAsia="Times New Roman" w:hAnsi="Ubuntu" w:cs="Ubuntu"/>
          <w:kern w:val="0"/>
          <w:sz w:val="21"/>
          <w:szCs w:val="21"/>
        </w:rPr>
        <w:t>mo</w:t>
      </w:r>
      <w:r>
        <w:rPr>
          <w:rFonts w:ascii="Ubuntu" w:eastAsia="Times New Roman" w:hAnsi="Ubuntu" w:cs="Ubuntu"/>
          <w:kern w:val="0"/>
          <w:sz w:val="21"/>
          <w:szCs w:val="21"/>
        </w:rPr>
        <w:t>d</w:t>
      </w:r>
      <w:r>
        <w:rPr>
          <w:rFonts w:ascii="Ubuntu" w:eastAsia="Times New Roman" w:hAnsi="Ubuntu" w:cs="Ubuntu"/>
          <w:kern w:val="0"/>
          <w:sz w:val="21"/>
          <w:szCs w:val="21"/>
        </w:rPr>
        <w:t>eling</w:t>
      </w:r>
      <w:proofErr w:type="spellEnd"/>
      <w:r>
        <w:rPr>
          <w:rFonts w:ascii="Ubuntu" w:eastAsia="Times New Roman" w:hAnsi="Ubuntu" w:cs="Ubuntu"/>
          <w:kern w:val="0"/>
          <w:sz w:val="21"/>
          <w:szCs w:val="21"/>
        </w:rPr>
        <w:t xml:space="preserve"> and simulation (according to the workflow, e.g. </w:t>
      </w:r>
      <w:proofErr w:type="spellStart"/>
      <w:r>
        <w:rPr>
          <w:rFonts w:ascii="Ubuntu" w:eastAsia="Times New Roman" w:hAnsi="Ubuntu" w:cs="Ubuntu"/>
          <w:kern w:val="0"/>
          <w:sz w:val="21"/>
          <w:szCs w:val="21"/>
        </w:rPr>
        <w:t>kitano</w:t>
      </w:r>
      <w:proofErr w:type="spellEnd"/>
      <w:r>
        <w:rPr>
          <w:rFonts w:ascii="Ubuntu" w:eastAsia="Times New Roman" w:hAnsi="Ubuntu" w:cs="Ubuntu"/>
          <w:kern w:val="0"/>
          <w:sz w:val="21"/>
          <w:szCs w:val="21"/>
        </w:rPr>
        <w:t>)</w:t>
      </w:r>
    </w:p>
    <w:p w:rsidR="00867E45" w:rsidRDefault="00867E45" w:rsidP="00867E45">
      <w:pPr>
        <w:autoSpaceDE w:val="0"/>
        <w:autoSpaceDN w:val="0"/>
        <w:adjustRightInd w:val="0"/>
        <w:spacing w:after="0"/>
        <w:jc w:val="left"/>
        <w:rPr>
          <w:rFonts w:eastAsia="Times New Roman"/>
          <w:kern w:val="0"/>
          <w:sz w:val="24"/>
        </w:rPr>
      </w:pPr>
      <w:r>
        <w:rPr>
          <w:rFonts w:eastAsia="Times New Roman"/>
          <w:kern w:val="0"/>
          <w:sz w:val="24"/>
        </w:rPr>
        <w:t xml:space="preserve"> </w:t>
      </w:r>
      <w:r>
        <w:rPr>
          <w:rFonts w:ascii="Ubuntu" w:eastAsia="Times New Roman" w:hAnsi="Ubuntu" w:cs="Ubuntu"/>
          <w:kern w:val="0"/>
          <w:sz w:val="21"/>
          <w:szCs w:val="21"/>
        </w:rPr>
        <w:t xml:space="preserve">- </w:t>
      </w:r>
      <w:proofErr w:type="gramStart"/>
      <w:r>
        <w:rPr>
          <w:rFonts w:ascii="Ubuntu" w:eastAsia="Times New Roman" w:hAnsi="Ubuntu" w:cs="Ubuntu"/>
          <w:kern w:val="0"/>
          <w:sz w:val="21"/>
          <w:szCs w:val="21"/>
        </w:rPr>
        <w:t>while</w:t>
      </w:r>
      <w:proofErr w:type="gramEnd"/>
      <w:r>
        <w:rPr>
          <w:rFonts w:ascii="Ubuntu" w:eastAsia="Times New Roman" w:hAnsi="Ubuntu" w:cs="Ubuntu"/>
          <w:kern w:val="0"/>
          <w:sz w:val="21"/>
          <w:szCs w:val="21"/>
        </w:rPr>
        <w:t xml:space="preserve"> models can be fairly well e</w:t>
      </w:r>
      <w:r>
        <w:rPr>
          <w:rFonts w:ascii="Ubuntu" w:eastAsia="Times New Roman" w:hAnsi="Ubuntu" w:cs="Ubuntu"/>
          <w:kern w:val="0"/>
          <w:sz w:val="21"/>
          <w:szCs w:val="21"/>
        </w:rPr>
        <w:t>x</w:t>
      </w:r>
      <w:r>
        <w:rPr>
          <w:rFonts w:ascii="Ubuntu" w:eastAsia="Times New Roman" w:hAnsi="Ubuntu" w:cs="Ubuntu"/>
          <w:kern w:val="0"/>
          <w:sz w:val="21"/>
          <w:szCs w:val="21"/>
        </w:rPr>
        <w:t xml:space="preserve">changed, the reuse of virtual </w:t>
      </w:r>
      <w:proofErr w:type="spellStart"/>
      <w:r>
        <w:rPr>
          <w:rFonts w:ascii="Ubuntu" w:eastAsia="Times New Roman" w:hAnsi="Ubuntu" w:cs="Ubuntu"/>
          <w:kern w:val="0"/>
          <w:sz w:val="21"/>
          <w:szCs w:val="21"/>
        </w:rPr>
        <w:t>exp</w:t>
      </w:r>
      <w:proofErr w:type="spellEnd"/>
      <w:r>
        <w:rPr>
          <w:rFonts w:ascii="Ubuntu" w:eastAsia="Times New Roman" w:hAnsi="Ubuntu" w:cs="Ubuntu"/>
          <w:kern w:val="0"/>
          <w:sz w:val="21"/>
          <w:szCs w:val="21"/>
        </w:rPr>
        <w:t xml:space="preserve"> run on the models is hard, hampering the r</w:t>
      </w:r>
      <w:r>
        <w:rPr>
          <w:rFonts w:ascii="Ubuntu" w:eastAsia="Times New Roman" w:hAnsi="Ubuntu" w:cs="Ubuntu"/>
          <w:kern w:val="0"/>
          <w:sz w:val="21"/>
          <w:szCs w:val="21"/>
        </w:rPr>
        <w:t>e</w:t>
      </w:r>
      <w:r>
        <w:rPr>
          <w:rFonts w:ascii="Ubuntu" w:eastAsia="Times New Roman" w:hAnsi="Ubuntu" w:cs="Ubuntu"/>
          <w:kern w:val="0"/>
          <w:sz w:val="21"/>
          <w:szCs w:val="21"/>
        </w:rPr>
        <w:t>use of models</w:t>
      </w:r>
    </w:p>
    <w:p w:rsidR="00867E45" w:rsidRDefault="00867E45" w:rsidP="00867E45">
      <w:pPr>
        <w:autoSpaceDE w:val="0"/>
        <w:autoSpaceDN w:val="0"/>
        <w:adjustRightInd w:val="0"/>
        <w:spacing w:after="0"/>
        <w:jc w:val="left"/>
        <w:rPr>
          <w:rFonts w:eastAsia="Times New Roman"/>
          <w:kern w:val="0"/>
          <w:sz w:val="24"/>
        </w:rPr>
      </w:pPr>
      <w:r>
        <w:rPr>
          <w:rFonts w:eastAsia="Times New Roman"/>
          <w:kern w:val="0"/>
          <w:sz w:val="24"/>
        </w:rPr>
        <w:t xml:space="preserve"> </w:t>
      </w:r>
      <w:r>
        <w:rPr>
          <w:rFonts w:ascii="Ubuntu" w:eastAsia="Times New Roman" w:hAnsi="Ubuntu" w:cs="Ubuntu"/>
          <w:kern w:val="0"/>
          <w:sz w:val="21"/>
          <w:szCs w:val="21"/>
        </w:rPr>
        <w:t xml:space="preserve">- </w:t>
      </w:r>
      <w:proofErr w:type="gramStart"/>
      <w:r>
        <w:rPr>
          <w:rFonts w:ascii="Ubuntu" w:eastAsia="Times New Roman" w:hAnsi="Ubuntu" w:cs="Ubuntu"/>
          <w:kern w:val="0"/>
          <w:sz w:val="21"/>
          <w:szCs w:val="21"/>
        </w:rPr>
        <w:t>often</w:t>
      </w:r>
      <w:proofErr w:type="gramEnd"/>
      <w:r>
        <w:rPr>
          <w:rFonts w:ascii="Ubuntu" w:eastAsia="Times New Roman" w:hAnsi="Ubuntu" w:cs="Ubuntu"/>
          <w:kern w:val="0"/>
          <w:sz w:val="21"/>
          <w:szCs w:val="21"/>
        </w:rPr>
        <w:t xml:space="preserve"> the experiments are very similar on clusters/sets of models of same time, e.g. heart physiology.</w:t>
      </w:r>
    </w:p>
    <w:p w:rsidR="00867E45" w:rsidRDefault="00867E45" w:rsidP="00867E45">
      <w:pPr>
        <w:autoSpaceDE w:val="0"/>
        <w:autoSpaceDN w:val="0"/>
        <w:adjustRightInd w:val="0"/>
        <w:spacing w:after="0"/>
        <w:jc w:val="left"/>
        <w:rPr>
          <w:rFonts w:eastAsia="Times New Roman"/>
          <w:kern w:val="0"/>
          <w:sz w:val="24"/>
        </w:rPr>
      </w:pPr>
      <w:r>
        <w:rPr>
          <w:rFonts w:eastAsia="Times New Roman"/>
          <w:kern w:val="0"/>
          <w:sz w:val="24"/>
        </w:rPr>
        <w:t xml:space="preserve"> </w:t>
      </w:r>
      <w:r>
        <w:rPr>
          <w:rFonts w:ascii="Ubuntu" w:eastAsia="Times New Roman" w:hAnsi="Ubuntu" w:cs="Ubuntu"/>
          <w:kern w:val="0"/>
          <w:sz w:val="21"/>
          <w:szCs w:val="21"/>
        </w:rPr>
        <w:t xml:space="preserve">- therefore, we promote the idea of building standard set of </w:t>
      </w:r>
      <w:proofErr w:type="spellStart"/>
      <w:r>
        <w:rPr>
          <w:rFonts w:ascii="Ubuntu" w:eastAsia="Times New Roman" w:hAnsi="Ubuntu" w:cs="Ubuntu"/>
          <w:kern w:val="0"/>
          <w:sz w:val="21"/>
          <w:szCs w:val="21"/>
        </w:rPr>
        <w:t>exp</w:t>
      </w:r>
      <w:proofErr w:type="spellEnd"/>
      <w:r>
        <w:rPr>
          <w:rFonts w:ascii="Ubuntu" w:eastAsia="Times New Roman" w:hAnsi="Ubuntu" w:cs="Ubuntu"/>
          <w:kern w:val="0"/>
          <w:sz w:val="21"/>
          <w:szCs w:val="21"/>
        </w:rPr>
        <w:t xml:space="preserve"> setups which can help in running standard tests on models, in curation, and in general in reusing models and the simulation setups...</w:t>
      </w:r>
    </w:p>
    <w:p w:rsidR="00867E45" w:rsidRDefault="00867E45" w:rsidP="00867E45">
      <w:pPr>
        <w:autoSpaceDE w:val="0"/>
        <w:autoSpaceDN w:val="0"/>
        <w:adjustRightInd w:val="0"/>
        <w:spacing w:after="0"/>
        <w:jc w:val="left"/>
        <w:rPr>
          <w:rFonts w:eastAsia="Times New Roman"/>
          <w:kern w:val="0"/>
          <w:sz w:val="24"/>
        </w:rPr>
      </w:pPr>
      <w:r>
        <w:rPr>
          <w:rFonts w:eastAsia="Times New Roman"/>
          <w:kern w:val="0"/>
          <w:sz w:val="24"/>
        </w:rPr>
        <w:t xml:space="preserve"> </w:t>
      </w:r>
    </w:p>
    <w:p w:rsidR="00867E45" w:rsidRPr="00867E45" w:rsidRDefault="00867E45" w:rsidP="00867E45">
      <w:pPr>
        <w:autoSpaceDE w:val="0"/>
        <w:autoSpaceDN w:val="0"/>
        <w:adjustRightInd w:val="0"/>
        <w:spacing w:after="0"/>
        <w:jc w:val="left"/>
        <w:rPr>
          <w:rFonts w:eastAsia="Times New Roman"/>
          <w:kern w:val="0"/>
          <w:sz w:val="24"/>
        </w:rPr>
      </w:pPr>
      <w:r>
        <w:rPr>
          <w:rFonts w:eastAsia="Times New Roman"/>
          <w:kern w:val="0"/>
          <w:sz w:val="24"/>
        </w:rPr>
        <w:t xml:space="preserve"> </w:t>
      </w:r>
      <w:r>
        <w:rPr>
          <w:rFonts w:ascii="Ubuntu" w:eastAsia="Times New Roman" w:hAnsi="Ubuntu" w:cs="Ubuntu"/>
          <w:kern w:val="0"/>
          <w:sz w:val="21"/>
          <w:szCs w:val="21"/>
        </w:rPr>
        <w:t>Along the line of this?</w:t>
      </w:r>
    </w:p>
  </w:comment>
  <w:comment w:id="2" w:author=" Jonathan Cooper" w:date="2012-03-17T22:06:00Z" w:initials="JC">
    <w:p w:rsidR="00AD0350" w:rsidRDefault="00AD0350">
      <w:pPr>
        <w:pStyle w:val="CommentText"/>
      </w:pPr>
      <w:r>
        <w:rPr>
          <w:rStyle w:val="CommentReference"/>
        </w:rPr>
        <w:annotationRef/>
      </w:r>
      <w:r>
        <w:t xml:space="preserve">I’ve tried to merge aspects of this with what I had before, and make it fit better with the paper as a whole (without saying exactly the same as the </w:t>
      </w:r>
      <w:proofErr w:type="spellStart"/>
      <w:r>
        <w:t>conclusi</w:t>
      </w:r>
      <w:proofErr w:type="spellEnd"/>
      <w:r>
        <w:rPr>
          <w:vanish/>
        </w:rPr>
        <w:t xml:space="preserve">], which provideserimental data.                     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t>). What do you think?</w:t>
      </w:r>
    </w:p>
  </w:comment>
  <w:comment w:id="140" w:author="Gary Mirams" w:date="2012-03-17T22:06:00Z" w:initials="GRM">
    <w:p w:rsidR="0033159F" w:rsidRDefault="0033159F">
      <w:pPr>
        <w:pStyle w:val="CommentText"/>
      </w:pPr>
      <w:r>
        <w:rPr>
          <w:rStyle w:val="CommentReference"/>
        </w:rPr>
        <w:annotationRef/>
      </w:r>
      <w:r>
        <w:t>Do we need to add a paragraph discussing annotation of mo</w:t>
      </w:r>
      <w:r>
        <w:t>d</w:t>
      </w:r>
      <w:r>
        <w:t>els and protocols. This is conceptually simple, but absolutely necessary, and r</w:t>
      </w:r>
      <w:r>
        <w:t>e</w:t>
      </w:r>
      <w:r>
        <w:t>quires real domain-specific area experts to get right.</w:t>
      </w:r>
    </w:p>
  </w:comment>
  <w:comment w:id="141" w:author=" Jonathan Cooper" w:date="2012-03-17T22:06:00Z" w:initials="JC">
    <w:p w:rsidR="00AD0350" w:rsidRDefault="00AD0350">
      <w:pPr>
        <w:pStyle w:val="CommentText"/>
      </w:pPr>
      <w:r>
        <w:rPr>
          <w:rStyle w:val="CommentReference"/>
        </w:rPr>
        <w:annotationRef/>
      </w:r>
      <w:r>
        <w:t>Yes and no. It was discussed in [3] however, so I don’t think we need to emphasise it here given we’d need to cut something.</w:t>
      </w:r>
    </w:p>
  </w:comment>
  <w:comment w:id="147" w:author=" Jonathan Cooper" w:date="2012-03-17T22:06:00Z" w:initials="JC">
    <w:p w:rsidR="00867E45" w:rsidRPr="00867E45" w:rsidRDefault="00867E45" w:rsidP="00867E45">
      <w:pPr>
        <w:autoSpaceDE w:val="0"/>
        <w:autoSpaceDN w:val="0"/>
        <w:adjustRightInd w:val="0"/>
        <w:spacing w:after="0"/>
        <w:jc w:val="left"/>
        <w:rPr>
          <w:rFonts w:eastAsia="Times New Roman"/>
          <w:kern w:val="0"/>
          <w:sz w:val="24"/>
        </w:rPr>
      </w:pPr>
      <w:r>
        <w:rPr>
          <w:rStyle w:val="CommentReference"/>
        </w:rPr>
        <w:annotationRef/>
      </w:r>
      <w:r>
        <w:t xml:space="preserve">DW: </w:t>
      </w:r>
      <w:r>
        <w:rPr>
          <w:rFonts w:ascii="Ubuntu" w:eastAsia="Times New Roman" w:hAnsi="Ubuntu" w:cs="Ubuntu"/>
          <w:kern w:val="0"/>
          <w:sz w:val="21"/>
          <w:szCs w:val="21"/>
        </w:rPr>
        <w:t>I would rather be even more restrictive, saying that we aim to exemplify standard experiments in the field.</w:t>
      </w:r>
    </w:p>
  </w:comment>
  <w:comment w:id="148" w:author=" Jonathan Cooper" w:date="2012-03-17T22:06:00Z" w:initials="JC">
    <w:p w:rsidR="00AD0350" w:rsidRDefault="00AD0350">
      <w:pPr>
        <w:pStyle w:val="CommentText"/>
      </w:pPr>
      <w:r>
        <w:rPr>
          <w:rStyle w:val="CommentReference"/>
        </w:rPr>
        <w:annotationRef/>
      </w:r>
      <w:r>
        <w:t>Personally I’d like to allow for encoding ‘non-standard’ expe</w:t>
      </w:r>
      <w:r>
        <w:t>r</w:t>
      </w:r>
      <w:r>
        <w:t>iments, providing doing so doesn’t require new language features not required by ‘standard’ experiments.</w:t>
      </w:r>
    </w:p>
  </w:comment>
  <w:comment w:id="167" w:author=" Jonathan Cooper" w:date="2012-03-17T22:06:00Z" w:initials="JC">
    <w:p w:rsidR="009C05A2" w:rsidRDefault="009C05A2" w:rsidP="009C05A2">
      <w:pPr>
        <w:autoSpaceDE w:val="0"/>
        <w:autoSpaceDN w:val="0"/>
        <w:adjustRightInd w:val="0"/>
        <w:spacing w:after="0"/>
        <w:jc w:val="left"/>
        <w:rPr>
          <w:rFonts w:eastAsia="Times New Roman"/>
          <w:kern w:val="0"/>
          <w:sz w:val="24"/>
        </w:rPr>
      </w:pPr>
      <w:r>
        <w:rPr>
          <w:rStyle w:val="CommentReference"/>
        </w:rPr>
        <w:annotationRef/>
      </w:r>
      <w:r>
        <w:t xml:space="preserve">JOV: </w:t>
      </w:r>
      <w:r>
        <w:rPr>
          <w:rFonts w:eastAsia="Times New Roman"/>
          <w:kern w:val="0"/>
          <w:sz w:val="24"/>
        </w:rPr>
        <w:t xml:space="preserve">I suggest we make a figure similar to those in http://www.sciencedirect.com/science/article/pii/S0022282809004921#fig2, juxtaposed with a specification like [(1000 </w:t>
      </w:r>
      <w:proofErr w:type="spellStart"/>
      <w:r>
        <w:rPr>
          <w:rFonts w:eastAsia="Times New Roman"/>
          <w:kern w:val="0"/>
          <w:sz w:val="24"/>
        </w:rPr>
        <w:t>ms</w:t>
      </w:r>
      <w:proofErr w:type="spellEnd"/>
      <w:r>
        <w:rPr>
          <w:rFonts w:eastAsia="Times New Roman"/>
          <w:kern w:val="0"/>
          <w:sz w:val="24"/>
        </w:rPr>
        <w:t xml:space="preserve">, -115 mV), (150 </w:t>
      </w:r>
      <w:proofErr w:type="spellStart"/>
      <w:r>
        <w:rPr>
          <w:rFonts w:eastAsia="Times New Roman"/>
          <w:kern w:val="0"/>
          <w:sz w:val="24"/>
        </w:rPr>
        <w:t>ms</w:t>
      </w:r>
      <w:proofErr w:type="spellEnd"/>
      <w:r>
        <w:rPr>
          <w:rFonts w:eastAsia="Times New Roman"/>
          <w:kern w:val="0"/>
          <w:sz w:val="24"/>
        </w:rPr>
        <w:t xml:space="preserve">, -110:10:60 mV), (100 </w:t>
      </w:r>
      <w:proofErr w:type="spellStart"/>
      <w:r>
        <w:rPr>
          <w:rFonts w:eastAsia="Times New Roman"/>
          <w:kern w:val="0"/>
          <w:sz w:val="24"/>
        </w:rPr>
        <w:t>ms</w:t>
      </w:r>
      <w:proofErr w:type="spellEnd"/>
      <w:r>
        <w:rPr>
          <w:rFonts w:eastAsia="Times New Roman"/>
          <w:kern w:val="0"/>
          <w:sz w:val="24"/>
        </w:rPr>
        <w:t>, -115 mV)].</w:t>
      </w:r>
    </w:p>
    <w:p w:rsidR="009C05A2" w:rsidRDefault="009C05A2" w:rsidP="009C05A2">
      <w:pPr>
        <w:autoSpaceDE w:val="0"/>
        <w:autoSpaceDN w:val="0"/>
        <w:adjustRightInd w:val="0"/>
        <w:spacing w:after="0"/>
        <w:jc w:val="left"/>
        <w:rPr>
          <w:rFonts w:eastAsia="Times New Roman"/>
          <w:kern w:val="0"/>
          <w:sz w:val="24"/>
        </w:rPr>
      </w:pPr>
    </w:p>
    <w:p w:rsidR="009C05A2" w:rsidRDefault="009C05A2" w:rsidP="009C05A2">
      <w:pPr>
        <w:autoSpaceDE w:val="0"/>
        <w:autoSpaceDN w:val="0"/>
        <w:adjustRightInd w:val="0"/>
        <w:spacing w:after="0"/>
        <w:jc w:val="left"/>
        <w:rPr>
          <w:rFonts w:eastAsia="Times New Roman"/>
          <w:kern w:val="0"/>
          <w:sz w:val="24"/>
        </w:rPr>
      </w:pPr>
      <w:r>
        <w:rPr>
          <w:rFonts w:eastAsia="Times New Roman"/>
          <w:kern w:val="0"/>
          <w:sz w:val="24"/>
        </w:rPr>
        <w:t xml:space="preserve">Feel free to make one </w:t>
      </w:r>
      <w:r w:rsidRPr="009C05A2">
        <w:rPr>
          <w:rFonts w:eastAsia="Times New Roman"/>
          <w:kern w:val="0"/>
          <w:sz w:val="24"/>
        </w:rPr>
        <w:sym w:font="Wingdings" w:char="F04A"/>
      </w:r>
    </w:p>
    <w:p w:rsidR="009C05A2" w:rsidRDefault="009C05A2" w:rsidP="009C05A2">
      <w:pPr>
        <w:autoSpaceDE w:val="0"/>
        <w:autoSpaceDN w:val="0"/>
        <w:adjustRightInd w:val="0"/>
        <w:spacing w:after="0"/>
        <w:jc w:val="left"/>
        <w:rPr>
          <w:rFonts w:eastAsia="Times New Roman"/>
          <w:kern w:val="0"/>
          <w:sz w:val="24"/>
        </w:rPr>
      </w:pPr>
    </w:p>
    <w:p w:rsidR="009C05A2" w:rsidRDefault="009C05A2" w:rsidP="009C05A2">
      <w:pPr>
        <w:autoSpaceDE w:val="0"/>
        <w:autoSpaceDN w:val="0"/>
        <w:adjustRightInd w:val="0"/>
        <w:spacing w:after="0"/>
        <w:jc w:val="left"/>
        <w:rPr>
          <w:rFonts w:eastAsia="Times New Roman"/>
          <w:kern w:val="0"/>
          <w:sz w:val="24"/>
        </w:rPr>
      </w:pPr>
      <w:r>
        <w:rPr>
          <w:rFonts w:eastAsia="Times New Roman"/>
          <w:kern w:val="0"/>
          <w:sz w:val="24"/>
        </w:rPr>
        <w:t>JOV: In fact, I think the STREP should pr</w:t>
      </w:r>
      <w:r>
        <w:rPr>
          <w:rFonts w:eastAsia="Times New Roman"/>
          <w:kern w:val="0"/>
          <w:sz w:val="24"/>
        </w:rPr>
        <w:t>o</w:t>
      </w:r>
      <w:r>
        <w:rPr>
          <w:rFonts w:eastAsia="Times New Roman"/>
          <w:kern w:val="0"/>
          <w:sz w:val="24"/>
        </w:rPr>
        <w:t>duce canned figure specifications for any such protocol, it would be very useful!</w:t>
      </w:r>
    </w:p>
    <w:p w:rsidR="009C05A2" w:rsidRDefault="009C05A2">
      <w:pPr>
        <w:pStyle w:val="CommentText"/>
      </w:pPr>
    </w:p>
    <w:p w:rsidR="009C05A2" w:rsidRDefault="009C05A2">
      <w:pPr>
        <w:pStyle w:val="CommentText"/>
      </w:pPr>
      <w:r>
        <w:t>That would be an interesting challenge, as the “correct” figure might require domain knowledge not encoded in the protocol.</w:t>
      </w:r>
    </w:p>
  </w:comment>
  <w:comment w:id="195" w:author=" Jonathan Cooper" w:date="2012-03-17T22:06:00Z" w:initials="JC">
    <w:p w:rsidR="00AD0350" w:rsidRDefault="009C05A2" w:rsidP="009C05A2">
      <w:pPr>
        <w:autoSpaceDE w:val="0"/>
        <w:autoSpaceDN w:val="0"/>
        <w:adjustRightInd w:val="0"/>
        <w:spacing w:after="0"/>
        <w:jc w:val="left"/>
        <w:rPr>
          <w:rFonts w:ascii="Ubuntu" w:eastAsia="Times New Roman" w:hAnsi="Ubuntu" w:cs="Ubuntu"/>
          <w:kern w:val="0"/>
          <w:sz w:val="21"/>
          <w:szCs w:val="21"/>
        </w:rPr>
      </w:pPr>
      <w:r>
        <w:rPr>
          <w:rStyle w:val="CommentReference"/>
        </w:rPr>
        <w:annotationRef/>
      </w:r>
      <w:r>
        <w:t xml:space="preserve">DW: </w:t>
      </w:r>
      <w:r>
        <w:rPr>
          <w:rFonts w:ascii="Ubuntu" w:eastAsia="Times New Roman" w:hAnsi="Ubuntu" w:cs="Ubuntu"/>
          <w:kern w:val="0"/>
          <w:sz w:val="21"/>
          <w:szCs w:val="21"/>
        </w:rPr>
        <w:t>We never say framework for what.</w:t>
      </w:r>
    </w:p>
    <w:p w:rsidR="00AD0350" w:rsidRDefault="00AD0350" w:rsidP="009C05A2">
      <w:pPr>
        <w:autoSpaceDE w:val="0"/>
        <w:autoSpaceDN w:val="0"/>
        <w:adjustRightInd w:val="0"/>
        <w:spacing w:after="0"/>
        <w:jc w:val="left"/>
        <w:rPr>
          <w:rFonts w:ascii="Ubuntu" w:eastAsia="Times New Roman" w:hAnsi="Ubuntu" w:cs="Ubuntu"/>
          <w:kern w:val="0"/>
          <w:sz w:val="21"/>
          <w:szCs w:val="21"/>
        </w:rPr>
      </w:pPr>
    </w:p>
    <w:p w:rsidR="00AD0350" w:rsidRDefault="00AD0350" w:rsidP="009C05A2">
      <w:pPr>
        <w:autoSpaceDE w:val="0"/>
        <w:autoSpaceDN w:val="0"/>
        <w:adjustRightInd w:val="0"/>
        <w:spacing w:after="0"/>
        <w:jc w:val="left"/>
        <w:rPr>
          <w:rFonts w:ascii="Ubuntu" w:eastAsia="Times New Roman" w:hAnsi="Ubuntu" w:cs="Ubuntu"/>
          <w:kern w:val="0"/>
          <w:sz w:val="21"/>
          <w:szCs w:val="21"/>
        </w:rPr>
      </w:pPr>
      <w:r>
        <w:rPr>
          <w:rFonts w:ascii="Ubuntu" w:eastAsia="Times New Roman" w:hAnsi="Ubuntu" w:cs="Ubuntu"/>
          <w:kern w:val="0"/>
          <w:sz w:val="21"/>
          <w:szCs w:val="21"/>
        </w:rPr>
        <w:t>It’s in the paper title…</w:t>
      </w:r>
    </w:p>
    <w:p w:rsidR="00AD0350" w:rsidRDefault="00AD0350" w:rsidP="009C05A2">
      <w:pPr>
        <w:autoSpaceDE w:val="0"/>
        <w:autoSpaceDN w:val="0"/>
        <w:adjustRightInd w:val="0"/>
        <w:spacing w:after="0"/>
        <w:jc w:val="left"/>
        <w:rPr>
          <w:rFonts w:ascii="Ubuntu" w:eastAsia="Times New Roman" w:hAnsi="Ubuntu" w:cs="Ubuntu"/>
          <w:kern w:val="0"/>
          <w:sz w:val="21"/>
          <w:szCs w:val="21"/>
        </w:rPr>
      </w:pPr>
    </w:p>
    <w:p w:rsidR="009C05A2" w:rsidRDefault="00AD0350" w:rsidP="00AD0350">
      <w:pPr>
        <w:autoSpaceDE w:val="0"/>
        <w:autoSpaceDN w:val="0"/>
        <w:adjustRightInd w:val="0"/>
        <w:spacing w:after="0"/>
        <w:jc w:val="left"/>
        <w:rPr>
          <w:rFonts w:ascii="Ubuntu" w:eastAsia="Times New Roman" w:hAnsi="Ubuntu" w:cs="Ubuntu"/>
          <w:kern w:val="0"/>
          <w:sz w:val="21"/>
          <w:szCs w:val="21"/>
        </w:rPr>
      </w:pPr>
      <w:r>
        <w:rPr>
          <w:rFonts w:ascii="Ubuntu" w:eastAsia="Times New Roman" w:hAnsi="Ubuntu" w:cs="Ubuntu"/>
          <w:kern w:val="0"/>
          <w:sz w:val="21"/>
          <w:szCs w:val="21"/>
        </w:rPr>
        <w:t>DW:</w:t>
      </w:r>
      <w:r w:rsidR="009C05A2">
        <w:rPr>
          <w:rFonts w:ascii="Ubuntu" w:eastAsia="Times New Roman" w:hAnsi="Ubuntu" w:cs="Ubuntu"/>
          <w:kern w:val="0"/>
          <w:sz w:val="21"/>
          <w:szCs w:val="21"/>
        </w:rPr>
        <w:t xml:space="preserve"> Also, it remains still unclear where the relation to data comes in – som</w:t>
      </w:r>
      <w:r w:rsidR="009C05A2">
        <w:rPr>
          <w:rFonts w:ascii="Ubuntu" w:eastAsia="Times New Roman" w:hAnsi="Ubuntu" w:cs="Ubuntu"/>
          <w:kern w:val="0"/>
          <w:sz w:val="21"/>
          <w:szCs w:val="21"/>
        </w:rPr>
        <w:t>e</w:t>
      </w:r>
      <w:r w:rsidR="009C05A2">
        <w:rPr>
          <w:rFonts w:ascii="Ubuntu" w:eastAsia="Times New Roman" w:hAnsi="Ubuntu" w:cs="Ubuntu"/>
          <w:kern w:val="0"/>
          <w:sz w:val="21"/>
          <w:szCs w:val="21"/>
        </w:rPr>
        <w:t xml:space="preserve">how via </w:t>
      </w:r>
      <w:proofErr w:type="spellStart"/>
      <w:r w:rsidR="009C05A2">
        <w:rPr>
          <w:rFonts w:ascii="Ubuntu" w:eastAsia="Times New Roman" w:hAnsi="Ubuntu" w:cs="Ubuntu"/>
          <w:kern w:val="0"/>
          <w:sz w:val="21"/>
          <w:szCs w:val="21"/>
        </w:rPr>
        <w:t>sif</w:t>
      </w:r>
      <w:proofErr w:type="spellEnd"/>
      <w:r w:rsidR="009C05A2">
        <w:rPr>
          <w:rFonts w:ascii="Ubuntu" w:eastAsia="Times New Roman" w:hAnsi="Ubuntu" w:cs="Ubuntu"/>
          <w:kern w:val="0"/>
          <w:sz w:val="21"/>
          <w:szCs w:val="21"/>
        </w:rPr>
        <w:t xml:space="preserve">, but then </w:t>
      </w:r>
      <w:proofErr w:type="spellStart"/>
      <w:r w:rsidR="009C05A2">
        <w:rPr>
          <w:rFonts w:ascii="Ubuntu" w:eastAsia="Times New Roman" w:hAnsi="Ubuntu" w:cs="Ubuntu"/>
          <w:kern w:val="0"/>
          <w:sz w:val="21"/>
          <w:szCs w:val="21"/>
        </w:rPr>
        <w:t>sif</w:t>
      </w:r>
      <w:proofErr w:type="spellEnd"/>
      <w:r w:rsidR="009C05A2">
        <w:rPr>
          <w:rFonts w:ascii="Ubuntu" w:eastAsia="Times New Roman" w:hAnsi="Ubuntu" w:cs="Ubuntu"/>
          <w:kern w:val="0"/>
          <w:sz w:val="21"/>
          <w:szCs w:val="21"/>
        </w:rPr>
        <w:t xml:space="preserve"> reads as if it has become part of the manuscript although not really being in the focus of it.</w:t>
      </w:r>
    </w:p>
    <w:p w:rsidR="00AD0350" w:rsidRDefault="00AD0350" w:rsidP="00AD0350">
      <w:pPr>
        <w:autoSpaceDE w:val="0"/>
        <w:autoSpaceDN w:val="0"/>
        <w:adjustRightInd w:val="0"/>
        <w:spacing w:after="0"/>
        <w:jc w:val="left"/>
        <w:rPr>
          <w:rFonts w:ascii="Ubuntu" w:eastAsia="Times New Roman" w:hAnsi="Ubuntu" w:cs="Ubuntu"/>
          <w:kern w:val="0"/>
          <w:sz w:val="21"/>
          <w:szCs w:val="21"/>
        </w:rPr>
      </w:pPr>
    </w:p>
    <w:p w:rsidR="00AD0350" w:rsidRDefault="00AD0350" w:rsidP="00AD0350">
      <w:pPr>
        <w:autoSpaceDE w:val="0"/>
        <w:autoSpaceDN w:val="0"/>
        <w:adjustRightInd w:val="0"/>
        <w:spacing w:after="0"/>
        <w:jc w:val="left"/>
        <w:rPr>
          <w:rFonts w:ascii="Ubuntu" w:eastAsia="Times New Roman" w:hAnsi="Ubuntu" w:cs="Ubuntu"/>
          <w:kern w:val="0"/>
          <w:sz w:val="21"/>
          <w:szCs w:val="21"/>
        </w:rPr>
      </w:pPr>
      <w:r>
        <w:rPr>
          <w:rFonts w:ascii="Ubuntu" w:eastAsia="Times New Roman" w:hAnsi="Ubuntu" w:cs="Ubuntu"/>
          <w:kern w:val="0"/>
          <w:sz w:val="21"/>
          <w:szCs w:val="21"/>
        </w:rPr>
        <w:t xml:space="preserve">Hopefully the new intro makes this fit better. </w:t>
      </w:r>
      <w:proofErr w:type="spellStart"/>
      <w:r>
        <w:rPr>
          <w:rFonts w:ascii="Ubuntu" w:eastAsia="Times New Roman" w:hAnsi="Ubuntu" w:cs="Ubuntu"/>
          <w:kern w:val="0"/>
          <w:sz w:val="21"/>
          <w:szCs w:val="21"/>
        </w:rPr>
        <w:t>Sif</w:t>
      </w:r>
      <w:proofErr w:type="spellEnd"/>
      <w:r>
        <w:rPr>
          <w:rFonts w:ascii="Ubuntu" w:eastAsia="Times New Roman" w:hAnsi="Ubuntu" w:cs="Ubuntu"/>
          <w:kern w:val="0"/>
          <w:sz w:val="21"/>
          <w:szCs w:val="21"/>
        </w:rPr>
        <w:t xml:space="preserve"> is slightly tangential to the whole paper, but we put in a grant we’re still waiting to </w:t>
      </w:r>
      <w:proofErr w:type="spellStart"/>
      <w:r>
        <w:rPr>
          <w:rFonts w:ascii="Ubuntu" w:eastAsia="Times New Roman" w:hAnsi="Ubuntu" w:cs="Ubuntu"/>
          <w:kern w:val="0"/>
          <w:sz w:val="21"/>
          <w:szCs w:val="21"/>
        </w:rPr>
        <w:t>here</w:t>
      </w:r>
      <w:proofErr w:type="spellEnd"/>
      <w:r>
        <w:rPr>
          <w:rFonts w:ascii="Ubuntu" w:eastAsia="Times New Roman" w:hAnsi="Ubuntu" w:cs="Ubuntu"/>
          <w:kern w:val="0"/>
          <w:sz w:val="21"/>
          <w:szCs w:val="21"/>
        </w:rPr>
        <w:t xml:space="preserve"> on with Mark &amp; Andy to do this, so I wanted to i</w:t>
      </w:r>
      <w:r>
        <w:rPr>
          <w:rFonts w:ascii="Ubuntu" w:eastAsia="Times New Roman" w:hAnsi="Ubuntu" w:cs="Ubuntu"/>
          <w:kern w:val="0"/>
          <w:sz w:val="21"/>
          <w:szCs w:val="21"/>
        </w:rPr>
        <w:t>n</w:t>
      </w:r>
      <w:r>
        <w:rPr>
          <w:rFonts w:ascii="Ubuntu" w:eastAsia="Times New Roman" w:hAnsi="Ubuntu" w:cs="Ubuntu"/>
          <w:kern w:val="0"/>
          <w:sz w:val="21"/>
          <w:szCs w:val="21"/>
        </w:rPr>
        <w:t>clude them.</w:t>
      </w:r>
    </w:p>
    <w:p w:rsidR="00AD0350" w:rsidRDefault="00AD0350" w:rsidP="00AD0350">
      <w:pPr>
        <w:autoSpaceDE w:val="0"/>
        <w:autoSpaceDN w:val="0"/>
        <w:adjustRightInd w:val="0"/>
        <w:spacing w:after="0"/>
        <w:jc w:val="left"/>
        <w:rPr>
          <w:rFonts w:eastAsia="Times New Roman"/>
          <w:kern w:val="0"/>
          <w:sz w:val="24"/>
        </w:rPr>
      </w:pPr>
    </w:p>
    <w:p w:rsidR="00AD0350" w:rsidRDefault="00AD0350" w:rsidP="00AD0350">
      <w:pPr>
        <w:autoSpaceDE w:val="0"/>
        <w:autoSpaceDN w:val="0"/>
        <w:adjustRightInd w:val="0"/>
        <w:spacing w:after="0"/>
        <w:jc w:val="left"/>
        <w:rPr>
          <w:rFonts w:ascii="Ubuntu" w:eastAsia="Times New Roman" w:hAnsi="Ubuntu" w:cs="Ubuntu"/>
          <w:kern w:val="0"/>
          <w:sz w:val="21"/>
          <w:szCs w:val="21"/>
        </w:rPr>
      </w:pPr>
      <w:r>
        <w:rPr>
          <w:rFonts w:ascii="Ubuntu" w:eastAsia="Times New Roman" w:hAnsi="Ubuntu" w:cs="Ubuntu"/>
          <w:kern w:val="0"/>
          <w:sz w:val="21"/>
          <w:szCs w:val="21"/>
        </w:rPr>
        <w:t>DW: This part, again, becomes very d</w:t>
      </w:r>
      <w:r>
        <w:rPr>
          <w:rFonts w:ascii="Ubuntu" w:eastAsia="Times New Roman" w:hAnsi="Ubuntu" w:cs="Ubuntu"/>
          <w:kern w:val="0"/>
          <w:sz w:val="21"/>
          <w:szCs w:val="21"/>
        </w:rPr>
        <w:t>e</w:t>
      </w:r>
      <w:r>
        <w:rPr>
          <w:rFonts w:ascii="Ubuntu" w:eastAsia="Times New Roman" w:hAnsi="Ubuntu" w:cs="Ubuntu"/>
          <w:kern w:val="0"/>
          <w:sz w:val="21"/>
          <w:szCs w:val="21"/>
        </w:rPr>
        <w:t xml:space="preserve">tailed and </w:t>
      </w:r>
      <w:proofErr w:type="gramStart"/>
      <w:r>
        <w:rPr>
          <w:rFonts w:ascii="Ubuntu" w:eastAsia="Times New Roman" w:hAnsi="Ubuntu" w:cs="Ubuntu"/>
          <w:kern w:val="0"/>
          <w:sz w:val="21"/>
          <w:szCs w:val="21"/>
        </w:rPr>
        <w:t>technical :</w:t>
      </w:r>
      <w:proofErr w:type="gramEnd"/>
      <w:r>
        <w:rPr>
          <w:rFonts w:ascii="Ubuntu" w:eastAsia="Times New Roman" w:hAnsi="Ubuntu" w:cs="Ubuntu"/>
          <w:kern w:val="0"/>
          <w:sz w:val="21"/>
          <w:szCs w:val="21"/>
        </w:rPr>
        <w:t>-/</w:t>
      </w:r>
    </w:p>
    <w:p w:rsidR="00AD0350" w:rsidRDefault="00AD0350" w:rsidP="00AD0350">
      <w:pPr>
        <w:autoSpaceDE w:val="0"/>
        <w:autoSpaceDN w:val="0"/>
        <w:adjustRightInd w:val="0"/>
        <w:spacing w:after="0"/>
        <w:jc w:val="left"/>
      </w:pPr>
    </w:p>
    <w:p w:rsidR="00AD0350" w:rsidRDefault="00AD0350" w:rsidP="00AD0350">
      <w:pPr>
        <w:autoSpaceDE w:val="0"/>
        <w:autoSpaceDN w:val="0"/>
        <w:adjustRightInd w:val="0"/>
        <w:spacing w:after="0"/>
        <w:jc w:val="left"/>
      </w:pPr>
      <w:r>
        <w:t xml:space="preserve">I like to have some technical bits, not just high-level waffle </w:t>
      </w:r>
      <w:r>
        <w:sym w:font="Wingdings" w:char="F04A"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A27" w:rsidRDefault="00275A27">
      <w:r>
        <w:separator/>
      </w:r>
    </w:p>
  </w:endnote>
  <w:endnote w:type="continuationSeparator" w:id="0">
    <w:p w:rsidR="00275A27" w:rsidRDefault="0027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Ubuntu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C3B" w:rsidRDefault="00150C3B" w:rsidP="00350619">
    <w:pPr>
      <w:pStyle w:val="Footer"/>
      <w:jc w:val="center"/>
    </w:pPr>
    <w:r>
      <w:t xml:space="preserve">- </w:t>
    </w:r>
    <w:r w:rsidR="003D7375">
      <w:fldChar w:fldCharType="begin"/>
    </w:r>
    <w:r>
      <w:instrText xml:space="preserve"> PAGE </w:instrText>
    </w:r>
    <w:r w:rsidR="003D7375">
      <w:fldChar w:fldCharType="separate"/>
    </w:r>
    <w:r w:rsidR="00AD0350">
      <w:rPr>
        <w:noProof/>
      </w:rPr>
      <w:t>2</w:t>
    </w:r>
    <w:r w:rsidR="003D7375"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C3B" w:rsidRDefault="00150C3B" w:rsidP="00350619">
    <w:pPr>
      <w:pStyle w:val="Footer"/>
      <w:jc w:val="center"/>
    </w:pPr>
    <w:r>
      <w:t xml:space="preserve">- </w:t>
    </w:r>
    <w:r w:rsidR="003D7375">
      <w:fldChar w:fldCharType="begin"/>
    </w:r>
    <w:r>
      <w:instrText xml:space="preserve"> PAGE </w:instrText>
    </w:r>
    <w:r w:rsidR="003D7375">
      <w:fldChar w:fldCharType="separate"/>
    </w:r>
    <w:r w:rsidR="00AD0350">
      <w:rPr>
        <w:noProof/>
      </w:rPr>
      <w:t>1</w:t>
    </w:r>
    <w:r w:rsidR="003D7375"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A27" w:rsidRDefault="00275A27">
      <w:r>
        <w:separator/>
      </w:r>
    </w:p>
  </w:footnote>
  <w:footnote w:type="continuationSeparator" w:id="0">
    <w:p w:rsidR="00275A27" w:rsidRDefault="00275A27">
      <w:r>
        <w:continuationSeparator/>
      </w:r>
    </w:p>
  </w:footnote>
  <w:footnote w:id="1">
    <w:p w:rsidR="009C05A2" w:rsidRDefault="009C05A2">
      <w:pPr>
        <w:pStyle w:val="FootnoteText"/>
      </w:pPr>
      <w:ins w:id="201" w:author=" Jonathan Cooper" w:date="2012-03-17T20:39:00Z">
        <w:r>
          <w:rPr>
            <w:rStyle w:val="FootnoteReference"/>
          </w:rPr>
          <w:footnoteRef/>
        </w:r>
        <w:r>
          <w:t xml:space="preserve"> </w:t>
        </w:r>
        <w:r>
          <w:fldChar w:fldCharType="begin"/>
        </w:r>
        <w:r>
          <w:instrText xml:space="preserve"> HYPERLINK "</w:instrText>
        </w:r>
        <w:r w:rsidRPr="009C05A2">
          <w:instrText>http://www.sbi.uni-rostock.de/research/research-projects/single/33/</w:instrText>
        </w:r>
        <w:r>
          <w:instrText xml:space="preserve">" </w:instrText>
        </w:r>
        <w:r>
          <w:fldChar w:fldCharType="separate"/>
        </w:r>
        <w:r w:rsidRPr="005512F4">
          <w:rPr>
            <w:rStyle w:val="Hyperlink"/>
          </w:rPr>
          <w:t>http://www.sbi.uni-rostock.de/research/research-projects/single/33/</w:t>
        </w:r>
        <w:r>
          <w:fldChar w:fldCharType="end"/>
        </w:r>
        <w:r>
          <w:t xml:space="preserve"> </w:t>
        </w:r>
      </w:ins>
    </w:p>
  </w:footnote>
  <w:footnote w:id="2">
    <w:p w:rsidR="00624CF7" w:rsidRDefault="00624C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512F4">
          <w:rPr>
            <w:rStyle w:val="Hyperlink"/>
          </w:rPr>
          <w:t>http://www.opencor.ws/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C3B" w:rsidRDefault="00150C3B" w:rsidP="00F108D2">
    <w:pPr>
      <w:pStyle w:val="Heading1"/>
    </w:pPr>
    <w:r>
      <w:t>A framework for reusable model development</w:t>
    </w:r>
  </w:p>
  <w:p w:rsidR="00412224" w:rsidRPr="00412224" w:rsidRDefault="00150C3B" w:rsidP="00412224">
    <w:pPr>
      <w:pStyle w:val="Authors"/>
    </w:pPr>
    <w:r>
      <w:t>Jonathan Cooper</w:t>
    </w:r>
    <w:r>
      <w:rPr>
        <w:vertAlign w:val="superscript"/>
      </w:rPr>
      <w:t>1</w:t>
    </w:r>
    <w:r>
      <w:t>, Gary Mirams</w:t>
    </w:r>
    <w:r>
      <w:rPr>
        <w:vertAlign w:val="superscript"/>
      </w:rPr>
      <w:t>1</w:t>
    </w:r>
    <w:r>
      <w:t>, Mark Slaymaker</w:t>
    </w:r>
    <w:r w:rsidRPr="00A97CAD">
      <w:rPr>
        <w:vertAlign w:val="superscript"/>
      </w:rPr>
      <w:t>1</w:t>
    </w:r>
    <w:r>
      <w:t>, Andrew Simpson</w:t>
    </w:r>
    <w:r w:rsidRPr="00A97CAD">
      <w:rPr>
        <w:vertAlign w:val="superscript"/>
      </w:rPr>
      <w:t>1</w:t>
    </w:r>
    <w:r w:rsidR="00412224" w:rsidRPr="00412224">
      <w:t xml:space="preserve">, </w:t>
    </w:r>
    <w:r w:rsidR="00412224">
      <w:t>Jon Olav Vik</w:t>
    </w:r>
    <w:r w:rsidR="00412224" w:rsidRPr="00412224">
      <w:rPr>
        <w:vertAlign w:val="superscript"/>
      </w:rPr>
      <w:t>2</w:t>
    </w:r>
    <w:r w:rsidR="00412224">
      <w:t>, Dagmar Waltemath</w:t>
    </w:r>
    <w:r w:rsidR="00412224" w:rsidRPr="00412224">
      <w:rPr>
        <w:vertAlign w:val="superscript"/>
      </w:rPr>
      <w:t>3</w:t>
    </w:r>
    <w:r>
      <w:rPr>
        <w:vertAlign w:val="superscript"/>
      </w:rPr>
      <w:br/>
      <w:t xml:space="preserve">1 </w:t>
    </w:r>
    <w:r>
      <w:t>Department of Computer Science, University of Oxford, Oxford, UK</w:t>
    </w:r>
    <w:r w:rsidR="00412224">
      <w:br/>
    </w:r>
    <w:r w:rsidR="00412224" w:rsidRPr="00412224">
      <w:rPr>
        <w:vertAlign w:val="superscript"/>
      </w:rPr>
      <w:t>2</w:t>
    </w:r>
    <w:r w:rsidR="00412224">
      <w:t xml:space="preserve"> </w:t>
    </w:r>
    <w:ins w:id="261" w:author=" Jonathan Cooper" w:date="2012-03-17T19:57:00Z">
      <w:r w:rsidR="004054F8" w:rsidRPr="004054F8">
        <w:t>Centre for Integrative Genetics</w:t>
      </w:r>
      <w:r w:rsidR="004054F8">
        <w:t>, No</w:t>
      </w:r>
    </w:ins>
    <w:ins w:id="262" w:author=" Jonathan Cooper" w:date="2012-03-17T19:58:00Z">
      <w:r w:rsidR="004054F8">
        <w:t xml:space="preserve">rwegian University of Life Sciences, </w:t>
      </w:r>
    </w:ins>
    <w:proofErr w:type="spellStart"/>
    <w:ins w:id="263" w:author=" Jonathan Cooper" w:date="2012-03-17T19:59:00Z">
      <w:r w:rsidR="004054F8" w:rsidRPr="004054F8">
        <w:t>Ås</w:t>
      </w:r>
    </w:ins>
    <w:proofErr w:type="spellEnd"/>
    <w:ins w:id="264" w:author=" Jonathan Cooper" w:date="2012-03-17T19:58:00Z">
      <w:r w:rsidR="004054F8">
        <w:t>, Norway</w:t>
      </w:r>
    </w:ins>
    <w:del w:id="265" w:author=" Jonathan Cooper" w:date="2012-03-17T19:57:00Z">
      <w:r w:rsidR="00412224" w:rsidRPr="001E7B59" w:rsidDel="004054F8">
        <w:rPr>
          <w:highlight w:val="yellow"/>
        </w:rPr>
        <w:delText>CIGENE</w:delText>
      </w:r>
    </w:del>
    <w:r w:rsidR="00412224">
      <w:br/>
    </w:r>
    <w:r w:rsidR="00412224" w:rsidRPr="00412224">
      <w:rPr>
        <w:vertAlign w:val="superscript"/>
      </w:rPr>
      <w:t>3</w:t>
    </w:r>
    <w:r w:rsidR="00412224">
      <w:t xml:space="preserve"> </w:t>
    </w:r>
    <w:ins w:id="266" w:author=" Jonathan Cooper" w:date="2012-03-17T19:57:00Z">
      <w:r w:rsidR="004054F8" w:rsidRPr="004054F8">
        <w:t>Department of Systems Biology and Bioinformatics, University of Rostock, Rostock, Germany</w:t>
      </w:r>
    </w:ins>
    <w:del w:id="267" w:author=" Jonathan Cooper" w:date="2012-03-17T19:57:00Z">
      <w:r w:rsidR="00412224" w:rsidRPr="001E7B59" w:rsidDel="004054F8">
        <w:rPr>
          <w:highlight w:val="yellow"/>
        </w:rPr>
        <w:delText>University of Rostock</w:delText>
      </w:r>
    </w:del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25CF362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0000001"/>
    <w:multiLevelType w:val="multilevel"/>
    <w:tmpl w:val="3BB2899E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227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name w:val="List 1"/>
    <w:lvl w:ilvl="0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/>
      </w:rPr>
    </w:lvl>
  </w:abstractNum>
  <w:abstractNum w:abstractNumId="4">
    <w:nsid w:val="3EEE6367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D3B2E0E"/>
    <w:multiLevelType w:val="multilevel"/>
    <w:tmpl w:val="514E8FDA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markup="0" w:insDel="0" w:formatting="0"/>
  <w:trackRevisions/>
  <w:doNotTrackMoves/>
  <w:defaultTabStop w:val="709"/>
  <w:autoHyphenation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08D2"/>
    <w:rsid w:val="00026C1A"/>
    <w:rsid w:val="0003435B"/>
    <w:rsid w:val="00046264"/>
    <w:rsid w:val="00056167"/>
    <w:rsid w:val="000906AE"/>
    <w:rsid w:val="000D3AA6"/>
    <w:rsid w:val="00101479"/>
    <w:rsid w:val="00110400"/>
    <w:rsid w:val="00150C3B"/>
    <w:rsid w:val="0017709B"/>
    <w:rsid w:val="001A48AB"/>
    <w:rsid w:val="001B575E"/>
    <w:rsid w:val="001B5931"/>
    <w:rsid w:val="001E7B59"/>
    <w:rsid w:val="001F463A"/>
    <w:rsid w:val="0026017B"/>
    <w:rsid w:val="00275A27"/>
    <w:rsid w:val="002847E7"/>
    <w:rsid w:val="00292AAA"/>
    <w:rsid w:val="00297D94"/>
    <w:rsid w:val="002C439C"/>
    <w:rsid w:val="002E19F7"/>
    <w:rsid w:val="002E29D9"/>
    <w:rsid w:val="0033159F"/>
    <w:rsid w:val="00350619"/>
    <w:rsid w:val="00353349"/>
    <w:rsid w:val="003534DF"/>
    <w:rsid w:val="0037706C"/>
    <w:rsid w:val="003D7375"/>
    <w:rsid w:val="003E43D1"/>
    <w:rsid w:val="003E7798"/>
    <w:rsid w:val="004054F8"/>
    <w:rsid w:val="00412224"/>
    <w:rsid w:val="00416234"/>
    <w:rsid w:val="00450362"/>
    <w:rsid w:val="004F0D88"/>
    <w:rsid w:val="005065CD"/>
    <w:rsid w:val="00514C56"/>
    <w:rsid w:val="005639BD"/>
    <w:rsid w:val="00564C1E"/>
    <w:rsid w:val="00570D4A"/>
    <w:rsid w:val="005D3928"/>
    <w:rsid w:val="005F026D"/>
    <w:rsid w:val="00611474"/>
    <w:rsid w:val="00624CF7"/>
    <w:rsid w:val="006442DE"/>
    <w:rsid w:val="0066536E"/>
    <w:rsid w:val="006C001C"/>
    <w:rsid w:val="006D3A35"/>
    <w:rsid w:val="006D4590"/>
    <w:rsid w:val="00706C28"/>
    <w:rsid w:val="00761AB5"/>
    <w:rsid w:val="008022D1"/>
    <w:rsid w:val="008241C1"/>
    <w:rsid w:val="00830F9C"/>
    <w:rsid w:val="0083107F"/>
    <w:rsid w:val="00855EE5"/>
    <w:rsid w:val="00867E45"/>
    <w:rsid w:val="00877158"/>
    <w:rsid w:val="008A3D29"/>
    <w:rsid w:val="008D3290"/>
    <w:rsid w:val="008D5600"/>
    <w:rsid w:val="008F1BE3"/>
    <w:rsid w:val="008F56B7"/>
    <w:rsid w:val="00911D93"/>
    <w:rsid w:val="0096494A"/>
    <w:rsid w:val="009756B2"/>
    <w:rsid w:val="0097644E"/>
    <w:rsid w:val="009C05A2"/>
    <w:rsid w:val="009F4863"/>
    <w:rsid w:val="009F616A"/>
    <w:rsid w:val="00A22E9C"/>
    <w:rsid w:val="00A26674"/>
    <w:rsid w:val="00A65BA6"/>
    <w:rsid w:val="00A83D15"/>
    <w:rsid w:val="00A853B7"/>
    <w:rsid w:val="00A97CAD"/>
    <w:rsid w:val="00AB7F09"/>
    <w:rsid w:val="00AC537A"/>
    <w:rsid w:val="00AD0350"/>
    <w:rsid w:val="00AF1255"/>
    <w:rsid w:val="00AF67FD"/>
    <w:rsid w:val="00B6388B"/>
    <w:rsid w:val="00B91DA6"/>
    <w:rsid w:val="00BD50FE"/>
    <w:rsid w:val="00C239E2"/>
    <w:rsid w:val="00C240EE"/>
    <w:rsid w:val="00C66EBA"/>
    <w:rsid w:val="00C7721E"/>
    <w:rsid w:val="00CA5F58"/>
    <w:rsid w:val="00CE4D95"/>
    <w:rsid w:val="00CE684E"/>
    <w:rsid w:val="00D22B4C"/>
    <w:rsid w:val="00D5061C"/>
    <w:rsid w:val="00D9351F"/>
    <w:rsid w:val="00DA494D"/>
    <w:rsid w:val="00DB279D"/>
    <w:rsid w:val="00DB6FEA"/>
    <w:rsid w:val="00E017F3"/>
    <w:rsid w:val="00E13F4C"/>
    <w:rsid w:val="00E23CD6"/>
    <w:rsid w:val="00E606EC"/>
    <w:rsid w:val="00E876D7"/>
    <w:rsid w:val="00EF0308"/>
    <w:rsid w:val="00F108D2"/>
    <w:rsid w:val="00F709E6"/>
    <w:rsid w:val="00F8753A"/>
    <w:rsid w:val="00FA60CE"/>
    <w:rsid w:val="00FC24DE"/>
    <w:rsid w:val="00FF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7375"/>
    <w:pPr>
      <w:spacing w:after="57"/>
      <w:jc w:val="both"/>
    </w:pPr>
    <w:rPr>
      <w:rFonts w:eastAsia="Arial Unicode MS"/>
      <w:kern w:val="1"/>
      <w:szCs w:val="24"/>
    </w:rPr>
  </w:style>
  <w:style w:type="paragraph" w:styleId="Heading1">
    <w:name w:val="heading 1"/>
    <w:basedOn w:val="Heading"/>
    <w:next w:val="Normal"/>
    <w:qFormat/>
    <w:rsid w:val="003D7375"/>
    <w:pPr>
      <w:numPr>
        <w:numId w:val="1"/>
      </w:numPr>
      <w:spacing w:before="0" w:after="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Normal"/>
    <w:qFormat/>
    <w:rsid w:val="00101479"/>
    <w:pPr>
      <w:numPr>
        <w:ilvl w:val="1"/>
        <w:numId w:val="1"/>
      </w:numPr>
      <w:spacing w:before="120" w:after="60"/>
      <w:jc w:val="left"/>
      <w:outlineLvl w:val="1"/>
    </w:pPr>
    <w:rPr>
      <w:b/>
      <w:bCs/>
      <w:iCs/>
    </w:rPr>
  </w:style>
  <w:style w:type="paragraph" w:styleId="Heading3">
    <w:name w:val="heading 3"/>
    <w:basedOn w:val="Heading"/>
    <w:next w:val="Normal"/>
    <w:qFormat/>
    <w:rsid w:val="003D7375"/>
    <w:pPr>
      <w:numPr>
        <w:ilvl w:val="2"/>
        <w:numId w:val="1"/>
      </w:numPr>
      <w:outlineLvl w:val="2"/>
    </w:pPr>
    <w:rPr>
      <w:b/>
      <w:bCs/>
      <w:sz w:val="24"/>
    </w:rPr>
  </w:style>
  <w:style w:type="paragraph" w:styleId="Heading4">
    <w:name w:val="heading 4"/>
    <w:basedOn w:val="Heading"/>
    <w:next w:val="BodyText"/>
    <w:qFormat/>
    <w:rsid w:val="003D7375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3D7375"/>
  </w:style>
  <w:style w:type="character" w:styleId="FootnoteReference">
    <w:name w:val="footnote reference"/>
    <w:rsid w:val="003D7375"/>
    <w:rPr>
      <w:vertAlign w:val="superscript"/>
    </w:rPr>
  </w:style>
  <w:style w:type="character" w:styleId="Hyperlink">
    <w:name w:val="Hyperlink"/>
    <w:rsid w:val="003D7375"/>
    <w:rPr>
      <w:color w:val="000080"/>
      <w:u w:val="single"/>
    </w:rPr>
  </w:style>
  <w:style w:type="character" w:customStyle="1" w:styleId="Bullets">
    <w:name w:val="Bullets"/>
    <w:rsid w:val="003D7375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3D7375"/>
  </w:style>
  <w:style w:type="character" w:styleId="EndnoteReference">
    <w:name w:val="endnote reference"/>
    <w:rsid w:val="003D7375"/>
    <w:rPr>
      <w:vertAlign w:val="superscript"/>
    </w:rPr>
  </w:style>
  <w:style w:type="character" w:customStyle="1" w:styleId="EndnoteCharacters">
    <w:name w:val="Endnote Characters"/>
    <w:rsid w:val="003D7375"/>
  </w:style>
  <w:style w:type="paragraph" w:customStyle="1" w:styleId="Heading">
    <w:name w:val="Heading"/>
    <w:basedOn w:val="Normal"/>
    <w:next w:val="BodyText"/>
    <w:rsid w:val="003D7375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rsid w:val="003D7375"/>
    <w:pPr>
      <w:spacing w:after="120"/>
    </w:pPr>
  </w:style>
  <w:style w:type="paragraph" w:styleId="List">
    <w:name w:val="List"/>
    <w:basedOn w:val="BodyText"/>
    <w:rsid w:val="003D7375"/>
    <w:rPr>
      <w:rFonts w:cs="Tahoma"/>
    </w:rPr>
  </w:style>
  <w:style w:type="paragraph" w:styleId="Caption">
    <w:name w:val="caption"/>
    <w:basedOn w:val="Normal"/>
    <w:qFormat/>
    <w:rsid w:val="003D7375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rsid w:val="003D7375"/>
    <w:pPr>
      <w:suppressLineNumbers/>
    </w:pPr>
    <w:rPr>
      <w:rFonts w:cs="Tahoma"/>
    </w:rPr>
  </w:style>
  <w:style w:type="paragraph" w:customStyle="1" w:styleId="Authors">
    <w:name w:val="Authors"/>
    <w:basedOn w:val="Normal"/>
    <w:next w:val="Normal"/>
    <w:rsid w:val="003D7375"/>
    <w:pPr>
      <w:jc w:val="center"/>
    </w:pPr>
  </w:style>
  <w:style w:type="paragraph" w:customStyle="1" w:styleId="authors0">
    <w:name w:val="authors"/>
    <w:basedOn w:val="Heading1"/>
    <w:rsid w:val="003D7375"/>
    <w:pPr>
      <w:numPr>
        <w:numId w:val="0"/>
      </w:numPr>
    </w:pPr>
  </w:style>
  <w:style w:type="paragraph" w:styleId="Header">
    <w:name w:val="header"/>
    <w:basedOn w:val="Normal"/>
    <w:rsid w:val="003D7375"/>
    <w:pPr>
      <w:suppressLineNumbers/>
      <w:tabs>
        <w:tab w:val="center" w:pos="4536"/>
        <w:tab w:val="right" w:pos="9072"/>
      </w:tabs>
    </w:pPr>
  </w:style>
  <w:style w:type="paragraph" w:customStyle="1" w:styleId="Headerleft">
    <w:name w:val="Header left"/>
    <w:basedOn w:val="Normal"/>
    <w:rsid w:val="003D7375"/>
    <w:pPr>
      <w:suppressLineNumbers/>
      <w:tabs>
        <w:tab w:val="center" w:pos="4536"/>
        <w:tab w:val="right" w:pos="9072"/>
      </w:tabs>
    </w:pPr>
  </w:style>
  <w:style w:type="paragraph" w:styleId="FootnoteText">
    <w:name w:val="footnote text"/>
    <w:basedOn w:val="Normal"/>
    <w:rsid w:val="003D7375"/>
    <w:pPr>
      <w:suppressLineNumbers/>
      <w:ind w:left="283" w:hanging="283"/>
    </w:pPr>
    <w:rPr>
      <w:szCs w:val="20"/>
    </w:rPr>
  </w:style>
  <w:style w:type="paragraph" w:customStyle="1" w:styleId="References">
    <w:name w:val="References"/>
    <w:basedOn w:val="ListNumber"/>
    <w:rsid w:val="00611474"/>
    <w:pPr>
      <w:numPr>
        <w:numId w:val="6"/>
      </w:numPr>
      <w:spacing w:after="113"/>
      <w:jc w:val="left"/>
    </w:pPr>
  </w:style>
  <w:style w:type="paragraph" w:styleId="Footer">
    <w:name w:val="footer"/>
    <w:basedOn w:val="Normal"/>
    <w:rsid w:val="00F108D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6442DE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353349"/>
    <w:rPr>
      <w:sz w:val="16"/>
      <w:szCs w:val="16"/>
    </w:rPr>
  </w:style>
  <w:style w:type="paragraph" w:styleId="CommentText">
    <w:name w:val="annotation text"/>
    <w:basedOn w:val="Normal"/>
    <w:semiHidden/>
    <w:rsid w:val="00353349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353349"/>
    <w:rPr>
      <w:b/>
      <w:bCs/>
    </w:rPr>
  </w:style>
  <w:style w:type="paragraph" w:styleId="ListNumber">
    <w:name w:val="List Number"/>
    <w:basedOn w:val="Normal"/>
    <w:rsid w:val="00611474"/>
  </w:style>
  <w:style w:type="character" w:customStyle="1" w:styleId="pseudotab">
    <w:name w:val="pseudotab"/>
    <w:rsid w:val="00911D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5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557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8398">
          <w:marLeft w:val="230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7242">
          <w:marLeft w:val="230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6394">
          <w:marLeft w:val="230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biomedtown.org/biomed_town/VPHFET/reception/vphfetpublicrep/plfng_view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encor.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9124B82-5E9B-4272-AAF8-5D9BD05C2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1985</Words>
  <Characters>11320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</Company>
  <LinksUpToDate>false</LinksUpToDate>
  <CharactersWithSpaces>13279</CharactersWithSpaces>
  <SharedDoc>false</SharedDoc>
  <HLinks>
    <vt:vector size="24" baseType="variant">
      <vt:variant>
        <vt:i4>1048594</vt:i4>
      </vt:variant>
      <vt:variant>
        <vt:i4>6</vt:i4>
      </vt:variant>
      <vt:variant>
        <vt:i4>0</vt:i4>
      </vt:variant>
      <vt:variant>
        <vt:i4>5</vt:i4>
      </vt:variant>
      <vt:variant>
        <vt:lpwstr>http://www.vph-noe.eu/deliverables-table</vt:lpwstr>
      </vt:variant>
      <vt:variant>
        <vt:lpwstr/>
      </vt:variant>
      <vt:variant>
        <vt:i4>524336</vt:i4>
      </vt:variant>
      <vt:variant>
        <vt:i4>3</vt:i4>
      </vt:variant>
      <vt:variant>
        <vt:i4>0</vt:i4>
      </vt:variant>
      <vt:variant>
        <vt:i4>5</vt:i4>
      </vt:variant>
      <vt:variant>
        <vt:lpwstr>http://www.vph-noe.eu/vph-repository/doc_download/167-the-virtual-physiological-human-toolkit</vt:lpwstr>
      </vt:variant>
      <vt:variant>
        <vt:lpwstr/>
      </vt:variant>
      <vt:variant>
        <vt:i4>4325467</vt:i4>
      </vt:variant>
      <vt:variant>
        <vt:i4>0</vt:i4>
      </vt:variant>
      <vt:variant>
        <vt:i4>0</vt:i4>
      </vt:variant>
      <vt:variant>
        <vt:i4>5</vt:i4>
      </vt:variant>
      <vt:variant>
        <vt:lpwstr>http://toolkit.vph-noe.eu/component/content/article/9</vt:lpwstr>
      </vt:variant>
      <vt:variant>
        <vt:lpwstr/>
      </vt:variant>
      <vt:variant>
        <vt:i4>7340068</vt:i4>
      </vt:variant>
      <vt:variant>
        <vt:i4>0</vt:i4>
      </vt:variant>
      <vt:variant>
        <vt:i4>0</vt:i4>
      </vt:variant>
      <vt:variant>
        <vt:i4>5</vt:i4>
      </vt:variant>
      <vt:variant>
        <vt:lpwstr>http://toolkit.vph-noe.eu/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Cooper</dc:creator>
  <cp:keywords/>
  <cp:lastModifiedBy> Jonathan Cooper</cp:lastModifiedBy>
  <cp:revision>10</cp:revision>
  <cp:lastPrinted>1901-01-01T01:00:00Z</cp:lastPrinted>
  <dcterms:created xsi:type="dcterms:W3CDTF">2012-03-17T19:56:00Z</dcterms:created>
  <dcterms:modified xsi:type="dcterms:W3CDTF">2012-03-17T22:06:00Z</dcterms:modified>
</cp:coreProperties>
</file>